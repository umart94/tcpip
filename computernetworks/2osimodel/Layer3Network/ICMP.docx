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21F4BB" w14:textId="77777777" w:rsidR="00C23BB4" w:rsidRPr="00C23BB4" w:rsidRDefault="00C23BB4" w:rsidP="00C23BB4">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PK"/>
        </w:rPr>
      </w:pPr>
      <w:r w:rsidRPr="00C23BB4">
        <w:rPr>
          <w:rFonts w:ascii="Times New Roman" w:eastAsia="Times New Roman" w:hAnsi="Times New Roman" w:cs="Times New Roman"/>
          <w:b/>
          <w:bCs/>
          <w:kern w:val="36"/>
          <w:sz w:val="48"/>
          <w:szCs w:val="48"/>
          <w:lang w:val="en" w:eastAsia="en-PK"/>
        </w:rPr>
        <w:t>Internet Control Message Protocol</w:t>
      </w:r>
    </w:p>
    <w:p w14:paraId="18B653D2"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From Wikipedia, the free encyclopedia</w:t>
      </w:r>
    </w:p>
    <w:p w14:paraId="25BA675F"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hyperlink r:id="rId5" w:anchor="mw-head" w:history="1">
        <w:r w:rsidRPr="00C23BB4">
          <w:rPr>
            <w:rFonts w:ascii="Times New Roman" w:eastAsia="Times New Roman" w:hAnsi="Times New Roman" w:cs="Times New Roman"/>
            <w:color w:val="0000FF"/>
            <w:sz w:val="24"/>
            <w:szCs w:val="24"/>
            <w:u w:val="single"/>
            <w:lang w:val="en-PK" w:eastAsia="en-PK"/>
          </w:rPr>
          <w:t>Jump to navigation</w:t>
        </w:r>
      </w:hyperlink>
      <w:r w:rsidRPr="00C23BB4">
        <w:rPr>
          <w:rFonts w:ascii="Times New Roman" w:eastAsia="Times New Roman" w:hAnsi="Times New Roman" w:cs="Times New Roman"/>
          <w:sz w:val="24"/>
          <w:szCs w:val="24"/>
          <w:lang w:val="en-PK" w:eastAsia="en-PK"/>
        </w:rPr>
        <w:t xml:space="preserve"> </w:t>
      </w:r>
      <w:hyperlink r:id="rId6" w:anchor="searchInput" w:history="1">
        <w:r w:rsidRPr="00C23BB4">
          <w:rPr>
            <w:rFonts w:ascii="Times New Roman" w:eastAsia="Times New Roman" w:hAnsi="Times New Roman" w:cs="Times New Roman"/>
            <w:color w:val="0000FF"/>
            <w:sz w:val="24"/>
            <w:szCs w:val="24"/>
            <w:u w:val="single"/>
            <w:lang w:val="en-PK" w:eastAsia="en-PK"/>
          </w:rPr>
          <w:t>Jump to search</w:t>
        </w:r>
      </w:hyperlink>
      <w:r w:rsidRPr="00C23BB4">
        <w:rPr>
          <w:rFonts w:ascii="Times New Roman" w:eastAsia="Times New Roman" w:hAnsi="Times New Roman" w:cs="Times New Roman"/>
          <w:sz w:val="24"/>
          <w:szCs w:val="24"/>
          <w:lang w:val="en-PK" w:eastAsia="en-PK"/>
        </w:rPr>
        <w:t xml:space="preserve"> </w:t>
      </w:r>
    </w:p>
    <w:p w14:paraId="7B1C774F" w14:textId="77777777" w:rsidR="00C23BB4" w:rsidRPr="00C23BB4" w:rsidRDefault="00C23BB4" w:rsidP="00C23BB4">
      <w:pPr>
        <w:spacing w:after="0" w:line="240" w:lineRule="auto"/>
        <w:rPr>
          <w:rFonts w:ascii="Times New Roman" w:eastAsia="Times New Roman" w:hAnsi="Times New Roman" w:cs="Times New Roman"/>
          <w:sz w:val="24"/>
          <w:szCs w:val="24"/>
          <w:lang w:val="en" w:eastAsia="en-PK"/>
        </w:rPr>
      </w:pPr>
      <w:r w:rsidRPr="00C23BB4">
        <w:rPr>
          <w:rFonts w:ascii="Times New Roman" w:eastAsia="Times New Roman" w:hAnsi="Times New Roman" w:cs="Times New Roman"/>
          <w:sz w:val="24"/>
          <w:szCs w:val="24"/>
          <w:lang w:val="en" w:eastAsia="en-PK"/>
        </w:rPr>
        <w:t xml:space="preserve">This article is about the supporting protocol used with IPv4. For the protocol used with IPv6, see </w:t>
      </w:r>
      <w:hyperlink r:id="rId7" w:tooltip="ICMPv6" w:history="1">
        <w:r w:rsidRPr="00C23BB4">
          <w:rPr>
            <w:rFonts w:ascii="Times New Roman" w:eastAsia="Times New Roman" w:hAnsi="Times New Roman" w:cs="Times New Roman"/>
            <w:color w:val="0000FF"/>
            <w:sz w:val="24"/>
            <w:szCs w:val="24"/>
            <w:u w:val="single"/>
            <w:lang w:val="en" w:eastAsia="en-PK"/>
          </w:rPr>
          <w:t>ICMPv6</w:t>
        </w:r>
      </w:hyperlink>
      <w:r w:rsidRPr="00C23BB4">
        <w:rPr>
          <w:rFonts w:ascii="Times New Roman" w:eastAsia="Times New Roman" w:hAnsi="Times New Roman" w:cs="Times New Roman"/>
          <w:sz w:val="24"/>
          <w:szCs w:val="24"/>
          <w:lang w:val="en" w:eastAsia="en-PK"/>
        </w:rPr>
        <w:t>.</w:t>
      </w:r>
    </w:p>
    <w:tbl>
      <w:tblPr>
        <w:tblW w:w="6240" w:type="dxa"/>
        <w:tblCellSpacing w:w="15" w:type="dxa"/>
        <w:tblCellMar>
          <w:top w:w="15" w:type="dxa"/>
          <w:left w:w="15" w:type="dxa"/>
          <w:bottom w:w="15" w:type="dxa"/>
          <w:right w:w="15" w:type="dxa"/>
        </w:tblCellMar>
        <w:tblLook w:val="04A0" w:firstRow="1" w:lastRow="0" w:firstColumn="1" w:lastColumn="0" w:noHBand="0" w:noVBand="1"/>
      </w:tblPr>
      <w:tblGrid>
        <w:gridCol w:w="1582"/>
        <w:gridCol w:w="4658"/>
      </w:tblGrid>
      <w:tr w:rsidR="00C23BB4" w:rsidRPr="00C23BB4" w14:paraId="16002131" w14:textId="77777777" w:rsidTr="00C23BB4">
        <w:trPr>
          <w:tblCellSpacing w:w="15" w:type="dxa"/>
        </w:trPr>
        <w:tc>
          <w:tcPr>
            <w:tcW w:w="0" w:type="auto"/>
            <w:gridSpan w:val="2"/>
            <w:tcBorders>
              <w:top w:val="nil"/>
              <w:left w:val="nil"/>
              <w:bottom w:val="nil"/>
              <w:right w:val="nil"/>
            </w:tcBorders>
            <w:vAlign w:val="center"/>
            <w:hideMark/>
          </w:tcPr>
          <w:p w14:paraId="0E19FCB3" w14:textId="77777777" w:rsidR="00C23BB4" w:rsidRPr="00C23BB4" w:rsidRDefault="00C23BB4" w:rsidP="00C23BB4">
            <w:pPr>
              <w:spacing w:after="0" w:line="240" w:lineRule="auto"/>
              <w:jc w:val="center"/>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Internet Control Message Protocol</w:t>
            </w:r>
          </w:p>
        </w:tc>
      </w:tr>
      <w:tr w:rsidR="00C23BB4" w:rsidRPr="00C23BB4" w14:paraId="6AB463BA" w14:textId="77777777" w:rsidTr="00C23BB4">
        <w:trPr>
          <w:tblCellSpacing w:w="15" w:type="dxa"/>
        </w:trPr>
        <w:tc>
          <w:tcPr>
            <w:tcW w:w="0" w:type="auto"/>
            <w:gridSpan w:val="2"/>
            <w:vAlign w:val="center"/>
            <w:hideMark/>
          </w:tcPr>
          <w:p w14:paraId="1E061731" w14:textId="77777777" w:rsidR="00C23BB4" w:rsidRPr="00C23BB4" w:rsidRDefault="00C23BB4" w:rsidP="00C23BB4">
            <w:pPr>
              <w:spacing w:after="0" w:line="240" w:lineRule="auto"/>
              <w:jc w:val="center"/>
              <w:rPr>
                <w:rFonts w:ascii="Times New Roman" w:eastAsia="Times New Roman" w:hAnsi="Times New Roman" w:cs="Times New Roman"/>
                <w:sz w:val="24"/>
                <w:szCs w:val="24"/>
                <w:lang w:val="en-PK" w:eastAsia="en-PK"/>
              </w:rPr>
            </w:pPr>
            <w:hyperlink r:id="rId8" w:tooltip="Communication protocol" w:history="1">
              <w:r w:rsidRPr="00C23BB4">
                <w:rPr>
                  <w:rFonts w:ascii="Times New Roman" w:eastAsia="Times New Roman" w:hAnsi="Times New Roman" w:cs="Times New Roman"/>
                  <w:color w:val="0000FF"/>
                  <w:sz w:val="24"/>
                  <w:szCs w:val="24"/>
                  <w:u w:val="single"/>
                  <w:lang w:val="en-PK" w:eastAsia="en-PK"/>
                </w:rPr>
                <w:t>Communication protocol</w:t>
              </w:r>
            </w:hyperlink>
          </w:p>
        </w:tc>
      </w:tr>
      <w:tr w:rsidR="00C23BB4" w:rsidRPr="00C23BB4" w14:paraId="0BFD0C19" w14:textId="77777777" w:rsidTr="00C23BB4">
        <w:trPr>
          <w:tblCellSpacing w:w="15" w:type="dxa"/>
        </w:trPr>
        <w:tc>
          <w:tcPr>
            <w:tcW w:w="0" w:type="auto"/>
            <w:gridSpan w:val="2"/>
            <w:vAlign w:val="center"/>
            <w:hideMark/>
          </w:tcPr>
          <w:p w14:paraId="2562C7DD" w14:textId="77777777" w:rsidR="00C23BB4" w:rsidRPr="00C23BB4" w:rsidRDefault="00C23BB4" w:rsidP="00C23BB4">
            <w:pPr>
              <w:spacing w:after="0" w:line="240" w:lineRule="auto"/>
              <w:jc w:val="center"/>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noProof/>
                <w:color w:val="0000FF"/>
                <w:sz w:val="24"/>
                <w:szCs w:val="24"/>
                <w:lang w:val="en-PK" w:eastAsia="en-PK"/>
              </w:rPr>
              <w:drawing>
                <wp:inline distT="0" distB="0" distL="0" distR="0" wp14:anchorId="06F59A0E" wp14:editId="1723C515">
                  <wp:extent cx="2857500" cy="731520"/>
                  <wp:effectExtent l="0" t="0" r="0" b="0"/>
                  <wp:docPr id="27" name="Picture 27">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731520"/>
                          </a:xfrm>
                          <a:prstGeom prst="rect">
                            <a:avLst/>
                          </a:prstGeom>
                          <a:noFill/>
                          <a:ln>
                            <a:noFill/>
                          </a:ln>
                        </pic:spPr>
                      </pic:pic>
                    </a:graphicData>
                  </a:graphic>
                </wp:inline>
              </w:drawing>
            </w:r>
          </w:p>
          <w:p w14:paraId="599A3556" w14:textId="77777777" w:rsidR="00C23BB4" w:rsidRPr="00C23BB4" w:rsidRDefault="00C23BB4" w:rsidP="00C23BB4">
            <w:pPr>
              <w:spacing w:after="0" w:line="240" w:lineRule="auto"/>
              <w:jc w:val="center"/>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A general header for ICMPv4.</w:t>
            </w:r>
          </w:p>
        </w:tc>
      </w:tr>
      <w:tr w:rsidR="00C23BB4" w:rsidRPr="00C23BB4" w14:paraId="08AC2FEE" w14:textId="77777777" w:rsidTr="00C23BB4">
        <w:trPr>
          <w:tblCellSpacing w:w="15" w:type="dxa"/>
        </w:trPr>
        <w:tc>
          <w:tcPr>
            <w:tcW w:w="1250" w:type="pct"/>
            <w:noWrap/>
            <w:vAlign w:val="center"/>
            <w:hideMark/>
          </w:tcPr>
          <w:p w14:paraId="05C5C51F"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Purpose</w:t>
            </w:r>
          </w:p>
        </w:tc>
        <w:tc>
          <w:tcPr>
            <w:tcW w:w="0" w:type="auto"/>
            <w:vAlign w:val="center"/>
            <w:hideMark/>
          </w:tcPr>
          <w:p w14:paraId="0F27E5EB"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Auxiliary protocol for IPv4 </w:t>
            </w:r>
            <w:hyperlink r:id="rId11" w:anchor="cite_note-RFC-1" w:history="1">
              <w:r w:rsidRPr="00C23BB4">
                <w:rPr>
                  <w:rFonts w:ascii="Times New Roman" w:eastAsia="Times New Roman" w:hAnsi="Times New Roman" w:cs="Times New Roman"/>
                  <w:color w:val="0000FF"/>
                  <w:sz w:val="24"/>
                  <w:szCs w:val="24"/>
                  <w:u w:val="single"/>
                  <w:vertAlign w:val="superscript"/>
                  <w:lang w:val="en-PK" w:eastAsia="en-PK"/>
                </w:rPr>
                <w:t>[1]</w:t>
              </w:r>
            </w:hyperlink>
          </w:p>
        </w:tc>
      </w:tr>
      <w:tr w:rsidR="00C23BB4" w:rsidRPr="00C23BB4" w14:paraId="0B0A452F" w14:textId="77777777" w:rsidTr="00C23BB4">
        <w:trPr>
          <w:tblCellSpacing w:w="15" w:type="dxa"/>
        </w:trPr>
        <w:tc>
          <w:tcPr>
            <w:tcW w:w="1250" w:type="pct"/>
            <w:noWrap/>
            <w:vAlign w:val="center"/>
            <w:hideMark/>
          </w:tcPr>
          <w:p w14:paraId="50B782D8"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Developer(s)</w:t>
            </w:r>
          </w:p>
        </w:tc>
        <w:tc>
          <w:tcPr>
            <w:tcW w:w="0" w:type="auto"/>
            <w:vAlign w:val="center"/>
            <w:hideMark/>
          </w:tcPr>
          <w:p w14:paraId="2B2379F4"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hyperlink r:id="rId12" w:tooltip="DARPA" w:history="1">
              <w:r w:rsidRPr="00C23BB4">
                <w:rPr>
                  <w:rFonts w:ascii="Times New Roman" w:eastAsia="Times New Roman" w:hAnsi="Times New Roman" w:cs="Times New Roman"/>
                  <w:color w:val="0000FF"/>
                  <w:sz w:val="24"/>
                  <w:szCs w:val="24"/>
                  <w:u w:val="single"/>
                  <w:lang w:val="en-PK" w:eastAsia="en-PK"/>
                </w:rPr>
                <w:t>DARPA</w:t>
              </w:r>
            </w:hyperlink>
          </w:p>
        </w:tc>
      </w:tr>
      <w:tr w:rsidR="00C23BB4" w:rsidRPr="00C23BB4" w14:paraId="18B839D6" w14:textId="77777777" w:rsidTr="00C23BB4">
        <w:trPr>
          <w:tblCellSpacing w:w="15" w:type="dxa"/>
        </w:trPr>
        <w:tc>
          <w:tcPr>
            <w:tcW w:w="1250" w:type="pct"/>
            <w:noWrap/>
            <w:vAlign w:val="center"/>
            <w:hideMark/>
          </w:tcPr>
          <w:p w14:paraId="240CD0C0"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Introduced</w:t>
            </w:r>
          </w:p>
        </w:tc>
        <w:tc>
          <w:tcPr>
            <w:tcW w:w="0" w:type="auto"/>
            <w:vAlign w:val="center"/>
            <w:hideMark/>
          </w:tcPr>
          <w:p w14:paraId="1AB123D4"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1981</w:t>
            </w:r>
          </w:p>
        </w:tc>
      </w:tr>
      <w:tr w:rsidR="00C23BB4" w:rsidRPr="00C23BB4" w14:paraId="0ADDD51F" w14:textId="77777777" w:rsidTr="00C23BB4">
        <w:trPr>
          <w:tblCellSpacing w:w="15" w:type="dxa"/>
        </w:trPr>
        <w:tc>
          <w:tcPr>
            <w:tcW w:w="1250" w:type="pct"/>
            <w:noWrap/>
            <w:vAlign w:val="center"/>
            <w:hideMark/>
          </w:tcPr>
          <w:p w14:paraId="6E8F7499"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hyperlink r:id="rId13" w:tooltip="OSI model" w:history="1">
              <w:r w:rsidRPr="00C23BB4">
                <w:rPr>
                  <w:rFonts w:ascii="Times New Roman" w:eastAsia="Times New Roman" w:hAnsi="Times New Roman" w:cs="Times New Roman"/>
                  <w:b/>
                  <w:bCs/>
                  <w:color w:val="0000FF"/>
                  <w:sz w:val="24"/>
                  <w:szCs w:val="24"/>
                  <w:u w:val="single"/>
                  <w:lang w:val="en-PK" w:eastAsia="en-PK"/>
                </w:rPr>
                <w:t>OSI layer</w:t>
              </w:r>
            </w:hyperlink>
          </w:p>
        </w:tc>
        <w:tc>
          <w:tcPr>
            <w:tcW w:w="0" w:type="auto"/>
            <w:vAlign w:val="center"/>
            <w:hideMark/>
          </w:tcPr>
          <w:p w14:paraId="1078F1B8"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hyperlink r:id="rId14" w:tooltip="Network layer" w:history="1">
              <w:r w:rsidRPr="00C23BB4">
                <w:rPr>
                  <w:rFonts w:ascii="Times New Roman" w:eastAsia="Times New Roman" w:hAnsi="Times New Roman" w:cs="Times New Roman"/>
                  <w:color w:val="0000FF"/>
                  <w:sz w:val="24"/>
                  <w:szCs w:val="24"/>
                  <w:u w:val="single"/>
                  <w:lang w:val="en-PK" w:eastAsia="en-PK"/>
                </w:rPr>
                <w:t>Network layer</w:t>
              </w:r>
            </w:hyperlink>
          </w:p>
        </w:tc>
      </w:tr>
      <w:tr w:rsidR="00C23BB4" w:rsidRPr="00C23BB4" w14:paraId="2D57F125" w14:textId="77777777" w:rsidTr="00C23BB4">
        <w:trPr>
          <w:tblCellSpacing w:w="15" w:type="dxa"/>
        </w:trPr>
        <w:tc>
          <w:tcPr>
            <w:tcW w:w="1250" w:type="pct"/>
            <w:noWrap/>
            <w:vAlign w:val="center"/>
            <w:hideMark/>
          </w:tcPr>
          <w:p w14:paraId="7B45BF5B"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hyperlink r:id="rId15" w:tooltip="Request for Comments" w:history="1">
              <w:r w:rsidRPr="00C23BB4">
                <w:rPr>
                  <w:rFonts w:ascii="Times New Roman" w:eastAsia="Times New Roman" w:hAnsi="Times New Roman" w:cs="Times New Roman"/>
                  <w:b/>
                  <w:bCs/>
                  <w:color w:val="0000FF"/>
                  <w:sz w:val="24"/>
                  <w:szCs w:val="24"/>
                  <w:u w:val="single"/>
                  <w:lang w:val="en-PK" w:eastAsia="en-PK"/>
                </w:rPr>
                <w:t>RFC(s)</w:t>
              </w:r>
            </w:hyperlink>
          </w:p>
        </w:tc>
        <w:tc>
          <w:tcPr>
            <w:tcW w:w="0" w:type="auto"/>
            <w:vAlign w:val="center"/>
            <w:hideMark/>
          </w:tcPr>
          <w:p w14:paraId="3DCAEFA2"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hyperlink r:id="rId16" w:history="1">
              <w:r w:rsidRPr="00C23BB4">
                <w:rPr>
                  <w:rFonts w:ascii="Times New Roman" w:eastAsia="Times New Roman" w:hAnsi="Times New Roman" w:cs="Times New Roman"/>
                  <w:color w:val="0000FF"/>
                  <w:sz w:val="24"/>
                  <w:szCs w:val="24"/>
                  <w:u w:val="single"/>
                  <w:lang w:val="en-PK" w:eastAsia="en-PK"/>
                </w:rPr>
                <w:t>RFC 792</w:t>
              </w:r>
            </w:hyperlink>
          </w:p>
        </w:tc>
      </w:tr>
    </w:tbl>
    <w:p w14:paraId="21CAE35F" w14:textId="77777777" w:rsidR="00C23BB4" w:rsidRPr="00C23BB4" w:rsidRDefault="00C23BB4" w:rsidP="00C23BB4">
      <w:pPr>
        <w:spacing w:before="100" w:beforeAutospacing="1" w:after="100" w:afterAutospacing="1" w:line="240" w:lineRule="auto"/>
        <w:rPr>
          <w:rFonts w:ascii="Times New Roman" w:eastAsia="Times New Roman" w:hAnsi="Times New Roman" w:cs="Times New Roman"/>
          <w:sz w:val="24"/>
          <w:szCs w:val="24"/>
          <w:lang w:val="en" w:eastAsia="en-PK"/>
        </w:rPr>
      </w:pPr>
      <w:r w:rsidRPr="00C23BB4">
        <w:rPr>
          <w:rFonts w:ascii="Times New Roman" w:eastAsia="Times New Roman" w:hAnsi="Times New Roman" w:cs="Times New Roman"/>
          <w:sz w:val="24"/>
          <w:szCs w:val="24"/>
          <w:lang w:val="en" w:eastAsia="en-PK"/>
        </w:rPr>
        <w:t xml:space="preserve">The </w:t>
      </w:r>
      <w:r w:rsidRPr="00C23BB4">
        <w:rPr>
          <w:rFonts w:ascii="Times New Roman" w:eastAsia="Times New Roman" w:hAnsi="Times New Roman" w:cs="Times New Roman"/>
          <w:b/>
          <w:bCs/>
          <w:sz w:val="24"/>
          <w:szCs w:val="24"/>
          <w:lang w:val="en" w:eastAsia="en-PK"/>
        </w:rPr>
        <w:t>Internet Control Message Protocol</w:t>
      </w:r>
      <w:r w:rsidRPr="00C23BB4">
        <w:rPr>
          <w:rFonts w:ascii="Times New Roman" w:eastAsia="Times New Roman" w:hAnsi="Times New Roman" w:cs="Times New Roman"/>
          <w:sz w:val="24"/>
          <w:szCs w:val="24"/>
          <w:lang w:val="en" w:eastAsia="en-PK"/>
        </w:rPr>
        <w:t xml:space="preserve"> (</w:t>
      </w:r>
      <w:r w:rsidRPr="00C23BB4">
        <w:rPr>
          <w:rFonts w:ascii="Times New Roman" w:eastAsia="Times New Roman" w:hAnsi="Times New Roman" w:cs="Times New Roman"/>
          <w:b/>
          <w:bCs/>
          <w:sz w:val="24"/>
          <w:szCs w:val="24"/>
          <w:lang w:val="en" w:eastAsia="en-PK"/>
        </w:rPr>
        <w:t>ICMP</w:t>
      </w:r>
      <w:r w:rsidRPr="00C23BB4">
        <w:rPr>
          <w:rFonts w:ascii="Times New Roman" w:eastAsia="Times New Roman" w:hAnsi="Times New Roman" w:cs="Times New Roman"/>
          <w:sz w:val="24"/>
          <w:szCs w:val="24"/>
          <w:lang w:val="en" w:eastAsia="en-PK"/>
        </w:rPr>
        <w:t xml:space="preserve">) is a supporting </w:t>
      </w:r>
      <w:hyperlink r:id="rId17" w:tooltip="Communications protocol" w:history="1">
        <w:r w:rsidRPr="00C23BB4">
          <w:rPr>
            <w:rFonts w:ascii="Times New Roman" w:eastAsia="Times New Roman" w:hAnsi="Times New Roman" w:cs="Times New Roman"/>
            <w:color w:val="0000FF"/>
            <w:sz w:val="24"/>
            <w:szCs w:val="24"/>
            <w:u w:val="single"/>
            <w:lang w:val="en" w:eastAsia="en-PK"/>
          </w:rPr>
          <w:t>protocol</w:t>
        </w:r>
      </w:hyperlink>
      <w:r w:rsidRPr="00C23BB4">
        <w:rPr>
          <w:rFonts w:ascii="Times New Roman" w:eastAsia="Times New Roman" w:hAnsi="Times New Roman" w:cs="Times New Roman"/>
          <w:sz w:val="24"/>
          <w:szCs w:val="24"/>
          <w:lang w:val="en" w:eastAsia="en-PK"/>
        </w:rPr>
        <w:t xml:space="preserve"> in the </w:t>
      </w:r>
      <w:hyperlink r:id="rId18" w:tooltip="Internet protocol suite" w:history="1">
        <w:r w:rsidRPr="00C23BB4">
          <w:rPr>
            <w:rFonts w:ascii="Times New Roman" w:eastAsia="Times New Roman" w:hAnsi="Times New Roman" w:cs="Times New Roman"/>
            <w:color w:val="0000FF"/>
            <w:sz w:val="24"/>
            <w:szCs w:val="24"/>
            <w:u w:val="single"/>
            <w:lang w:val="en" w:eastAsia="en-PK"/>
          </w:rPr>
          <w:t>Internet protocol suite</w:t>
        </w:r>
      </w:hyperlink>
      <w:r w:rsidRPr="00C23BB4">
        <w:rPr>
          <w:rFonts w:ascii="Times New Roman" w:eastAsia="Times New Roman" w:hAnsi="Times New Roman" w:cs="Times New Roman"/>
          <w:sz w:val="24"/>
          <w:szCs w:val="24"/>
          <w:lang w:val="en" w:eastAsia="en-PK"/>
        </w:rPr>
        <w:t xml:space="preserve">. It is used by </w:t>
      </w:r>
      <w:hyperlink r:id="rId19" w:tooltip="Network device" w:history="1">
        <w:r w:rsidRPr="00C23BB4">
          <w:rPr>
            <w:rFonts w:ascii="Times New Roman" w:eastAsia="Times New Roman" w:hAnsi="Times New Roman" w:cs="Times New Roman"/>
            <w:color w:val="0000FF"/>
            <w:sz w:val="24"/>
            <w:szCs w:val="24"/>
            <w:u w:val="single"/>
            <w:lang w:val="en" w:eastAsia="en-PK"/>
          </w:rPr>
          <w:t>network devices</w:t>
        </w:r>
      </w:hyperlink>
      <w:r w:rsidRPr="00C23BB4">
        <w:rPr>
          <w:rFonts w:ascii="Times New Roman" w:eastAsia="Times New Roman" w:hAnsi="Times New Roman" w:cs="Times New Roman"/>
          <w:sz w:val="24"/>
          <w:szCs w:val="24"/>
          <w:lang w:val="en" w:eastAsia="en-PK"/>
        </w:rPr>
        <w:t xml:space="preserve">, including </w:t>
      </w:r>
      <w:hyperlink r:id="rId20" w:tooltip="Router (computing)" w:history="1">
        <w:r w:rsidRPr="00C23BB4">
          <w:rPr>
            <w:rFonts w:ascii="Times New Roman" w:eastAsia="Times New Roman" w:hAnsi="Times New Roman" w:cs="Times New Roman"/>
            <w:color w:val="0000FF"/>
            <w:sz w:val="24"/>
            <w:szCs w:val="24"/>
            <w:u w:val="single"/>
            <w:lang w:val="en" w:eastAsia="en-PK"/>
          </w:rPr>
          <w:t>routers</w:t>
        </w:r>
      </w:hyperlink>
      <w:r w:rsidRPr="00C23BB4">
        <w:rPr>
          <w:rFonts w:ascii="Times New Roman" w:eastAsia="Times New Roman" w:hAnsi="Times New Roman" w:cs="Times New Roman"/>
          <w:sz w:val="24"/>
          <w:szCs w:val="24"/>
          <w:lang w:val="en" w:eastAsia="en-PK"/>
        </w:rPr>
        <w:t xml:space="preserve">, to send error messages and operational information indicating success or failure when communicating with another </w:t>
      </w:r>
      <w:hyperlink r:id="rId21" w:tooltip="IP address" w:history="1">
        <w:r w:rsidRPr="00C23BB4">
          <w:rPr>
            <w:rFonts w:ascii="Times New Roman" w:eastAsia="Times New Roman" w:hAnsi="Times New Roman" w:cs="Times New Roman"/>
            <w:color w:val="0000FF"/>
            <w:sz w:val="24"/>
            <w:szCs w:val="24"/>
            <w:u w:val="single"/>
            <w:lang w:val="en" w:eastAsia="en-PK"/>
          </w:rPr>
          <w:t>IP address</w:t>
        </w:r>
      </w:hyperlink>
      <w:r w:rsidRPr="00C23BB4">
        <w:rPr>
          <w:rFonts w:ascii="Times New Roman" w:eastAsia="Times New Roman" w:hAnsi="Times New Roman" w:cs="Times New Roman"/>
          <w:sz w:val="24"/>
          <w:szCs w:val="24"/>
          <w:lang w:val="en" w:eastAsia="en-PK"/>
        </w:rPr>
        <w:t xml:space="preserve">, for example, an error is indicated when a requested service is not available or that a </w:t>
      </w:r>
      <w:hyperlink r:id="rId22" w:tooltip="Host (network)" w:history="1">
        <w:r w:rsidRPr="00C23BB4">
          <w:rPr>
            <w:rFonts w:ascii="Times New Roman" w:eastAsia="Times New Roman" w:hAnsi="Times New Roman" w:cs="Times New Roman"/>
            <w:color w:val="0000FF"/>
            <w:sz w:val="24"/>
            <w:szCs w:val="24"/>
            <w:u w:val="single"/>
            <w:lang w:val="en" w:eastAsia="en-PK"/>
          </w:rPr>
          <w:t>host</w:t>
        </w:r>
      </w:hyperlink>
      <w:r w:rsidRPr="00C23BB4">
        <w:rPr>
          <w:rFonts w:ascii="Times New Roman" w:eastAsia="Times New Roman" w:hAnsi="Times New Roman" w:cs="Times New Roman"/>
          <w:sz w:val="24"/>
          <w:szCs w:val="24"/>
          <w:lang w:val="en" w:eastAsia="en-PK"/>
        </w:rPr>
        <w:t xml:space="preserve"> or router could not be reached.</w:t>
      </w:r>
      <w:hyperlink r:id="rId23" w:anchor="cite_note-Forouzan-2" w:history="1">
        <w:r w:rsidRPr="00C23BB4">
          <w:rPr>
            <w:rFonts w:ascii="Times New Roman" w:eastAsia="Times New Roman" w:hAnsi="Times New Roman" w:cs="Times New Roman"/>
            <w:color w:val="0000FF"/>
            <w:sz w:val="24"/>
            <w:szCs w:val="24"/>
            <w:u w:val="single"/>
            <w:vertAlign w:val="superscript"/>
            <w:lang w:val="en" w:eastAsia="en-PK"/>
          </w:rPr>
          <w:t>[2]</w:t>
        </w:r>
      </w:hyperlink>
      <w:r w:rsidRPr="00C23BB4">
        <w:rPr>
          <w:rFonts w:ascii="Times New Roman" w:eastAsia="Times New Roman" w:hAnsi="Times New Roman" w:cs="Times New Roman"/>
          <w:sz w:val="24"/>
          <w:szCs w:val="24"/>
          <w:lang w:val="en" w:eastAsia="en-PK"/>
        </w:rPr>
        <w:t xml:space="preserve"> ICMP differs from </w:t>
      </w:r>
      <w:hyperlink r:id="rId24" w:tooltip="Transport protocol" w:history="1">
        <w:r w:rsidRPr="00C23BB4">
          <w:rPr>
            <w:rFonts w:ascii="Times New Roman" w:eastAsia="Times New Roman" w:hAnsi="Times New Roman" w:cs="Times New Roman"/>
            <w:color w:val="0000FF"/>
            <w:sz w:val="24"/>
            <w:szCs w:val="24"/>
            <w:u w:val="single"/>
            <w:lang w:val="en" w:eastAsia="en-PK"/>
          </w:rPr>
          <w:t>transport protocols</w:t>
        </w:r>
      </w:hyperlink>
      <w:r w:rsidRPr="00C23BB4">
        <w:rPr>
          <w:rFonts w:ascii="Times New Roman" w:eastAsia="Times New Roman" w:hAnsi="Times New Roman" w:cs="Times New Roman"/>
          <w:sz w:val="24"/>
          <w:szCs w:val="24"/>
          <w:lang w:val="en" w:eastAsia="en-PK"/>
        </w:rPr>
        <w:t xml:space="preserve"> such as </w:t>
      </w:r>
      <w:hyperlink r:id="rId25" w:tooltip="Transmission Control Protocol" w:history="1">
        <w:r w:rsidRPr="00C23BB4">
          <w:rPr>
            <w:rFonts w:ascii="Times New Roman" w:eastAsia="Times New Roman" w:hAnsi="Times New Roman" w:cs="Times New Roman"/>
            <w:color w:val="0000FF"/>
            <w:sz w:val="24"/>
            <w:szCs w:val="24"/>
            <w:u w:val="single"/>
            <w:lang w:val="en" w:eastAsia="en-PK"/>
          </w:rPr>
          <w:t>TCP</w:t>
        </w:r>
      </w:hyperlink>
      <w:r w:rsidRPr="00C23BB4">
        <w:rPr>
          <w:rFonts w:ascii="Times New Roman" w:eastAsia="Times New Roman" w:hAnsi="Times New Roman" w:cs="Times New Roman"/>
          <w:sz w:val="24"/>
          <w:szCs w:val="24"/>
          <w:lang w:val="en" w:eastAsia="en-PK"/>
        </w:rPr>
        <w:t xml:space="preserve"> and </w:t>
      </w:r>
      <w:hyperlink r:id="rId26" w:tooltip="User Datagram Protocol" w:history="1">
        <w:r w:rsidRPr="00C23BB4">
          <w:rPr>
            <w:rFonts w:ascii="Times New Roman" w:eastAsia="Times New Roman" w:hAnsi="Times New Roman" w:cs="Times New Roman"/>
            <w:color w:val="0000FF"/>
            <w:sz w:val="24"/>
            <w:szCs w:val="24"/>
            <w:u w:val="single"/>
            <w:lang w:val="en" w:eastAsia="en-PK"/>
          </w:rPr>
          <w:t>UDP</w:t>
        </w:r>
      </w:hyperlink>
      <w:r w:rsidRPr="00C23BB4">
        <w:rPr>
          <w:rFonts w:ascii="Times New Roman" w:eastAsia="Times New Roman" w:hAnsi="Times New Roman" w:cs="Times New Roman"/>
          <w:sz w:val="24"/>
          <w:szCs w:val="24"/>
          <w:lang w:val="en" w:eastAsia="en-PK"/>
        </w:rPr>
        <w:t xml:space="preserve"> in that it is not typically used to exchange data between systems, nor is it regularly employed by end-user network applications (with the exception of some diagnostic tools like </w:t>
      </w:r>
      <w:hyperlink r:id="rId27" w:tooltip="Ping (networking utility)" w:history="1">
        <w:r w:rsidRPr="00C23BB4">
          <w:rPr>
            <w:rFonts w:ascii="Times New Roman" w:eastAsia="Times New Roman" w:hAnsi="Times New Roman" w:cs="Times New Roman"/>
            <w:color w:val="0000FF"/>
            <w:sz w:val="24"/>
            <w:szCs w:val="24"/>
            <w:u w:val="single"/>
            <w:lang w:val="en" w:eastAsia="en-PK"/>
          </w:rPr>
          <w:t>ping</w:t>
        </w:r>
      </w:hyperlink>
      <w:r w:rsidRPr="00C23BB4">
        <w:rPr>
          <w:rFonts w:ascii="Times New Roman" w:eastAsia="Times New Roman" w:hAnsi="Times New Roman" w:cs="Times New Roman"/>
          <w:sz w:val="24"/>
          <w:szCs w:val="24"/>
          <w:lang w:val="en" w:eastAsia="en-PK"/>
        </w:rPr>
        <w:t xml:space="preserve"> and </w:t>
      </w:r>
      <w:hyperlink r:id="rId28" w:tooltip="Traceroute" w:history="1">
        <w:r w:rsidRPr="00C23BB4">
          <w:rPr>
            <w:rFonts w:ascii="Times New Roman" w:eastAsia="Times New Roman" w:hAnsi="Times New Roman" w:cs="Times New Roman"/>
            <w:color w:val="0000FF"/>
            <w:sz w:val="24"/>
            <w:szCs w:val="24"/>
            <w:u w:val="single"/>
            <w:lang w:val="en" w:eastAsia="en-PK"/>
          </w:rPr>
          <w:t>traceroute</w:t>
        </w:r>
      </w:hyperlink>
      <w:r w:rsidRPr="00C23BB4">
        <w:rPr>
          <w:rFonts w:ascii="Times New Roman" w:eastAsia="Times New Roman" w:hAnsi="Times New Roman" w:cs="Times New Roman"/>
          <w:sz w:val="24"/>
          <w:szCs w:val="24"/>
          <w:lang w:val="en" w:eastAsia="en-PK"/>
        </w:rPr>
        <w:t xml:space="preserve">). </w:t>
      </w:r>
    </w:p>
    <w:p w14:paraId="7F817F8F" w14:textId="77777777" w:rsidR="00C23BB4" w:rsidRPr="00C23BB4" w:rsidRDefault="00C23BB4" w:rsidP="00C23BB4">
      <w:pPr>
        <w:spacing w:before="100" w:beforeAutospacing="1" w:after="100" w:afterAutospacing="1" w:line="240" w:lineRule="auto"/>
        <w:rPr>
          <w:rFonts w:ascii="Times New Roman" w:eastAsia="Times New Roman" w:hAnsi="Times New Roman" w:cs="Times New Roman"/>
          <w:sz w:val="24"/>
          <w:szCs w:val="24"/>
          <w:lang w:val="en" w:eastAsia="en-PK"/>
        </w:rPr>
      </w:pPr>
      <w:r w:rsidRPr="00C23BB4">
        <w:rPr>
          <w:rFonts w:ascii="Times New Roman" w:eastAsia="Times New Roman" w:hAnsi="Times New Roman" w:cs="Times New Roman"/>
          <w:sz w:val="24"/>
          <w:szCs w:val="24"/>
          <w:lang w:val="en" w:eastAsia="en-PK"/>
        </w:rPr>
        <w:t xml:space="preserve">ICMP for </w:t>
      </w:r>
      <w:hyperlink r:id="rId29" w:tooltip="IPv4" w:history="1">
        <w:r w:rsidRPr="00C23BB4">
          <w:rPr>
            <w:rFonts w:ascii="Times New Roman" w:eastAsia="Times New Roman" w:hAnsi="Times New Roman" w:cs="Times New Roman"/>
            <w:color w:val="0000FF"/>
            <w:sz w:val="24"/>
            <w:szCs w:val="24"/>
            <w:u w:val="single"/>
            <w:lang w:val="en" w:eastAsia="en-PK"/>
          </w:rPr>
          <w:t>IPv4</w:t>
        </w:r>
      </w:hyperlink>
      <w:r w:rsidRPr="00C23BB4">
        <w:rPr>
          <w:rFonts w:ascii="Times New Roman" w:eastAsia="Times New Roman" w:hAnsi="Times New Roman" w:cs="Times New Roman"/>
          <w:sz w:val="24"/>
          <w:szCs w:val="24"/>
          <w:lang w:val="en" w:eastAsia="en-PK"/>
        </w:rPr>
        <w:t xml:space="preserve"> is defined in </w:t>
      </w:r>
      <w:hyperlink r:id="rId30" w:history="1">
        <w:r w:rsidRPr="00C23BB4">
          <w:rPr>
            <w:rFonts w:ascii="Times New Roman" w:eastAsia="Times New Roman" w:hAnsi="Times New Roman" w:cs="Times New Roman"/>
            <w:color w:val="0000FF"/>
            <w:sz w:val="24"/>
            <w:szCs w:val="24"/>
            <w:u w:val="single"/>
            <w:lang w:val="en" w:eastAsia="en-PK"/>
          </w:rPr>
          <w:t>RFC 792</w:t>
        </w:r>
      </w:hyperlink>
      <w:r w:rsidRPr="00C23BB4">
        <w:rPr>
          <w:rFonts w:ascii="Times New Roman" w:eastAsia="Times New Roman" w:hAnsi="Times New Roman" w:cs="Times New Roman"/>
          <w:sz w:val="24"/>
          <w:szCs w:val="24"/>
          <w:lang w:val="en" w:eastAsia="en-PK"/>
        </w:rPr>
        <w:t xml:space="preserve">. </w:t>
      </w:r>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8F9FA"/>
        <w:tblCellMar>
          <w:top w:w="48" w:type="dxa"/>
          <w:left w:w="48" w:type="dxa"/>
          <w:bottom w:w="48" w:type="dxa"/>
          <w:right w:w="48" w:type="dxa"/>
        </w:tblCellMar>
        <w:tblLook w:val="04A0" w:firstRow="1" w:lastRow="0" w:firstColumn="1" w:lastColumn="0" w:noHBand="0" w:noVBand="1"/>
      </w:tblPr>
      <w:tblGrid>
        <w:gridCol w:w="5280"/>
      </w:tblGrid>
      <w:tr w:rsidR="00C23BB4" w:rsidRPr="00C23BB4" w14:paraId="0D71DECF" w14:textId="77777777" w:rsidTr="00C23BB4">
        <w:trPr>
          <w:tblCellSpacing w:w="15" w:type="dxa"/>
        </w:trPr>
        <w:tc>
          <w:tcPr>
            <w:tcW w:w="0" w:type="auto"/>
            <w:shd w:val="clear" w:color="auto" w:fill="F8F9FA"/>
            <w:tcMar>
              <w:top w:w="48" w:type="dxa"/>
              <w:left w:w="96" w:type="dxa"/>
              <w:bottom w:w="48" w:type="dxa"/>
              <w:right w:w="96" w:type="dxa"/>
            </w:tcMar>
            <w:vAlign w:val="center"/>
            <w:hideMark/>
          </w:tcPr>
          <w:p w14:paraId="26079F2A" w14:textId="77777777" w:rsidR="00C23BB4" w:rsidRPr="00C23BB4" w:rsidRDefault="00C23BB4" w:rsidP="00C23BB4">
            <w:pPr>
              <w:spacing w:after="240" w:line="288" w:lineRule="atLeast"/>
              <w:jc w:val="center"/>
              <w:rPr>
                <w:rFonts w:ascii="Times New Roman" w:eastAsia="Times New Roman" w:hAnsi="Times New Roman" w:cs="Times New Roman"/>
                <w:b/>
                <w:bCs/>
                <w:sz w:val="30"/>
                <w:szCs w:val="30"/>
                <w:lang w:val="en-PK" w:eastAsia="en-PK"/>
              </w:rPr>
            </w:pPr>
            <w:hyperlink r:id="rId31" w:tooltip="Internet protocol suite" w:history="1">
              <w:r w:rsidRPr="00C23BB4">
                <w:rPr>
                  <w:rFonts w:ascii="Times New Roman" w:eastAsia="Times New Roman" w:hAnsi="Times New Roman" w:cs="Times New Roman"/>
                  <w:b/>
                  <w:bCs/>
                  <w:color w:val="0000FF"/>
                  <w:sz w:val="30"/>
                  <w:szCs w:val="30"/>
                  <w:u w:val="single"/>
                  <w:lang w:val="en-PK" w:eastAsia="en-PK"/>
                </w:rPr>
                <w:t>Internet protocol suite</w:t>
              </w:r>
            </w:hyperlink>
          </w:p>
        </w:tc>
      </w:tr>
      <w:tr w:rsidR="00C23BB4" w:rsidRPr="00C23BB4" w14:paraId="3A29F310" w14:textId="77777777" w:rsidTr="00C23BB4">
        <w:trPr>
          <w:tblCellSpacing w:w="15" w:type="dxa"/>
        </w:trPr>
        <w:tc>
          <w:tcPr>
            <w:tcW w:w="0" w:type="auto"/>
            <w:shd w:val="clear" w:color="auto" w:fill="F8F9FA"/>
            <w:tcMar>
              <w:top w:w="24" w:type="dxa"/>
              <w:left w:w="24" w:type="dxa"/>
              <w:bottom w:w="24" w:type="dxa"/>
              <w:right w:w="24" w:type="dxa"/>
            </w:tcMar>
            <w:vAlign w:val="center"/>
            <w:hideMark/>
          </w:tcPr>
          <w:p w14:paraId="647D68CA" w14:textId="77777777" w:rsidR="00C23BB4" w:rsidRPr="00C23BB4" w:rsidRDefault="00C23BB4" w:rsidP="00C23BB4">
            <w:pPr>
              <w:spacing w:after="240" w:line="336" w:lineRule="atLeast"/>
              <w:jc w:val="center"/>
              <w:rPr>
                <w:rFonts w:ascii="Times New Roman" w:eastAsia="Times New Roman" w:hAnsi="Times New Roman" w:cs="Times New Roman"/>
                <w:b/>
                <w:bCs/>
                <w:sz w:val="21"/>
                <w:szCs w:val="21"/>
                <w:lang w:val="en-PK" w:eastAsia="en-PK"/>
              </w:rPr>
            </w:pPr>
            <w:hyperlink r:id="rId32" w:tooltip="Application layer" w:history="1">
              <w:r w:rsidRPr="00C23BB4">
                <w:rPr>
                  <w:rFonts w:ascii="Times New Roman" w:eastAsia="Times New Roman" w:hAnsi="Times New Roman" w:cs="Times New Roman"/>
                  <w:b/>
                  <w:bCs/>
                  <w:color w:val="0000FF"/>
                  <w:sz w:val="21"/>
                  <w:szCs w:val="21"/>
                  <w:u w:val="single"/>
                  <w:lang w:val="en-PK" w:eastAsia="en-PK"/>
                </w:rPr>
                <w:t>Application layer</w:t>
              </w:r>
            </w:hyperlink>
          </w:p>
        </w:tc>
      </w:tr>
      <w:tr w:rsidR="00C23BB4" w:rsidRPr="00C23BB4" w14:paraId="31CD1480" w14:textId="77777777" w:rsidTr="00C23BB4">
        <w:trPr>
          <w:tblCellSpacing w:w="15" w:type="dxa"/>
        </w:trPr>
        <w:tc>
          <w:tcPr>
            <w:tcW w:w="0" w:type="auto"/>
            <w:shd w:val="clear" w:color="auto" w:fill="F8F9FA"/>
            <w:tcMar>
              <w:top w:w="0" w:type="dxa"/>
              <w:left w:w="24" w:type="dxa"/>
              <w:bottom w:w="96" w:type="dxa"/>
              <w:right w:w="24" w:type="dxa"/>
            </w:tcMar>
            <w:vAlign w:val="center"/>
            <w:hideMark/>
          </w:tcPr>
          <w:p w14:paraId="765E72F1" w14:textId="77777777" w:rsidR="00C23BB4" w:rsidRPr="00C23BB4" w:rsidRDefault="00C23BB4" w:rsidP="00C23BB4">
            <w:pPr>
              <w:numPr>
                <w:ilvl w:val="0"/>
                <w:numId w:val="1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3" w:tooltip="Border Gateway Protocol" w:history="1">
              <w:r w:rsidRPr="00C23BB4">
                <w:rPr>
                  <w:rFonts w:ascii="Times New Roman" w:eastAsia="Times New Roman" w:hAnsi="Times New Roman" w:cs="Times New Roman"/>
                  <w:color w:val="0000FF"/>
                  <w:sz w:val="21"/>
                  <w:szCs w:val="21"/>
                  <w:u w:val="single"/>
                  <w:lang w:val="en-PK" w:eastAsia="en-PK"/>
                </w:rPr>
                <w:t>BGP</w:t>
              </w:r>
            </w:hyperlink>
          </w:p>
          <w:p w14:paraId="206C885B" w14:textId="77777777" w:rsidR="00C23BB4" w:rsidRPr="00C23BB4" w:rsidRDefault="00C23BB4" w:rsidP="00C23BB4">
            <w:pPr>
              <w:numPr>
                <w:ilvl w:val="0"/>
                <w:numId w:val="1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4" w:tooltip="Dynamic Host Configuration Protocol" w:history="1">
              <w:r w:rsidRPr="00C23BB4">
                <w:rPr>
                  <w:rFonts w:ascii="Times New Roman" w:eastAsia="Times New Roman" w:hAnsi="Times New Roman" w:cs="Times New Roman"/>
                  <w:color w:val="0000FF"/>
                  <w:sz w:val="21"/>
                  <w:szCs w:val="21"/>
                  <w:u w:val="single"/>
                  <w:lang w:val="en-PK" w:eastAsia="en-PK"/>
                </w:rPr>
                <w:t>DHCP</w:t>
              </w:r>
            </w:hyperlink>
          </w:p>
          <w:p w14:paraId="7EB7C7D2" w14:textId="77777777" w:rsidR="00C23BB4" w:rsidRPr="00C23BB4" w:rsidRDefault="00C23BB4" w:rsidP="00C23BB4">
            <w:pPr>
              <w:numPr>
                <w:ilvl w:val="0"/>
                <w:numId w:val="1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5" w:tooltip="Domain Name System" w:history="1">
              <w:r w:rsidRPr="00C23BB4">
                <w:rPr>
                  <w:rFonts w:ascii="Times New Roman" w:eastAsia="Times New Roman" w:hAnsi="Times New Roman" w:cs="Times New Roman"/>
                  <w:color w:val="0000FF"/>
                  <w:sz w:val="21"/>
                  <w:szCs w:val="21"/>
                  <w:u w:val="single"/>
                  <w:lang w:val="en-PK" w:eastAsia="en-PK"/>
                </w:rPr>
                <w:t>DNS</w:t>
              </w:r>
            </w:hyperlink>
          </w:p>
          <w:p w14:paraId="6B79CF67" w14:textId="77777777" w:rsidR="00C23BB4" w:rsidRPr="00C23BB4" w:rsidRDefault="00C23BB4" w:rsidP="00C23BB4">
            <w:pPr>
              <w:numPr>
                <w:ilvl w:val="0"/>
                <w:numId w:val="1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6" w:tooltip="File Transfer Protocol" w:history="1">
              <w:r w:rsidRPr="00C23BB4">
                <w:rPr>
                  <w:rFonts w:ascii="Times New Roman" w:eastAsia="Times New Roman" w:hAnsi="Times New Roman" w:cs="Times New Roman"/>
                  <w:color w:val="0000FF"/>
                  <w:sz w:val="21"/>
                  <w:szCs w:val="21"/>
                  <w:u w:val="single"/>
                  <w:lang w:val="en-PK" w:eastAsia="en-PK"/>
                </w:rPr>
                <w:t>FTP</w:t>
              </w:r>
            </w:hyperlink>
          </w:p>
          <w:p w14:paraId="3B169608" w14:textId="77777777" w:rsidR="00C23BB4" w:rsidRPr="00C23BB4" w:rsidRDefault="00C23BB4" w:rsidP="00C23BB4">
            <w:pPr>
              <w:numPr>
                <w:ilvl w:val="0"/>
                <w:numId w:val="1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7" w:tooltip="Hypertext Transfer Protocol" w:history="1">
              <w:r w:rsidRPr="00C23BB4">
                <w:rPr>
                  <w:rFonts w:ascii="Times New Roman" w:eastAsia="Times New Roman" w:hAnsi="Times New Roman" w:cs="Times New Roman"/>
                  <w:color w:val="0000FF"/>
                  <w:sz w:val="21"/>
                  <w:szCs w:val="21"/>
                  <w:u w:val="single"/>
                  <w:lang w:val="en-PK" w:eastAsia="en-PK"/>
                </w:rPr>
                <w:t>HTTP</w:t>
              </w:r>
            </w:hyperlink>
          </w:p>
          <w:p w14:paraId="6C86953C" w14:textId="77777777" w:rsidR="00C23BB4" w:rsidRPr="00C23BB4" w:rsidRDefault="00C23BB4" w:rsidP="00C23BB4">
            <w:pPr>
              <w:numPr>
                <w:ilvl w:val="0"/>
                <w:numId w:val="1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8" w:tooltip="HTTPS" w:history="1">
              <w:r w:rsidRPr="00C23BB4">
                <w:rPr>
                  <w:rFonts w:ascii="Times New Roman" w:eastAsia="Times New Roman" w:hAnsi="Times New Roman" w:cs="Times New Roman"/>
                  <w:color w:val="0000FF"/>
                  <w:sz w:val="21"/>
                  <w:szCs w:val="21"/>
                  <w:u w:val="single"/>
                  <w:lang w:val="en-PK" w:eastAsia="en-PK"/>
                </w:rPr>
                <w:t>HTTPS</w:t>
              </w:r>
            </w:hyperlink>
          </w:p>
          <w:p w14:paraId="021800F5" w14:textId="77777777" w:rsidR="00C23BB4" w:rsidRPr="00C23BB4" w:rsidRDefault="00C23BB4" w:rsidP="00C23BB4">
            <w:pPr>
              <w:numPr>
                <w:ilvl w:val="0"/>
                <w:numId w:val="1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9" w:tooltip="Internet Message Access Protocol" w:history="1">
              <w:r w:rsidRPr="00C23BB4">
                <w:rPr>
                  <w:rFonts w:ascii="Times New Roman" w:eastAsia="Times New Roman" w:hAnsi="Times New Roman" w:cs="Times New Roman"/>
                  <w:color w:val="0000FF"/>
                  <w:sz w:val="21"/>
                  <w:szCs w:val="21"/>
                  <w:u w:val="single"/>
                  <w:lang w:val="en-PK" w:eastAsia="en-PK"/>
                </w:rPr>
                <w:t>IMAP</w:t>
              </w:r>
            </w:hyperlink>
          </w:p>
          <w:p w14:paraId="6DE968AE" w14:textId="77777777" w:rsidR="00C23BB4" w:rsidRPr="00C23BB4" w:rsidRDefault="00C23BB4" w:rsidP="00C23BB4">
            <w:pPr>
              <w:numPr>
                <w:ilvl w:val="0"/>
                <w:numId w:val="1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0" w:tooltip="Lightweight Directory Access Protocol" w:history="1">
              <w:r w:rsidRPr="00C23BB4">
                <w:rPr>
                  <w:rFonts w:ascii="Times New Roman" w:eastAsia="Times New Roman" w:hAnsi="Times New Roman" w:cs="Times New Roman"/>
                  <w:color w:val="0000FF"/>
                  <w:sz w:val="21"/>
                  <w:szCs w:val="21"/>
                  <w:u w:val="single"/>
                  <w:lang w:val="en-PK" w:eastAsia="en-PK"/>
                </w:rPr>
                <w:t>LDAP</w:t>
              </w:r>
            </w:hyperlink>
          </w:p>
          <w:p w14:paraId="2E61C577" w14:textId="77777777" w:rsidR="00C23BB4" w:rsidRPr="00C23BB4" w:rsidRDefault="00C23BB4" w:rsidP="00C23BB4">
            <w:pPr>
              <w:numPr>
                <w:ilvl w:val="0"/>
                <w:numId w:val="1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1" w:tooltip="Media Gateway Control Protocol" w:history="1">
              <w:r w:rsidRPr="00C23BB4">
                <w:rPr>
                  <w:rFonts w:ascii="Times New Roman" w:eastAsia="Times New Roman" w:hAnsi="Times New Roman" w:cs="Times New Roman"/>
                  <w:color w:val="0000FF"/>
                  <w:sz w:val="21"/>
                  <w:szCs w:val="21"/>
                  <w:u w:val="single"/>
                  <w:lang w:val="en-PK" w:eastAsia="en-PK"/>
                </w:rPr>
                <w:t>MGCP</w:t>
              </w:r>
            </w:hyperlink>
          </w:p>
          <w:p w14:paraId="77E12026" w14:textId="77777777" w:rsidR="00C23BB4" w:rsidRPr="00C23BB4" w:rsidRDefault="00C23BB4" w:rsidP="00C23BB4">
            <w:pPr>
              <w:numPr>
                <w:ilvl w:val="0"/>
                <w:numId w:val="1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2" w:tooltip="MQTT" w:history="1">
              <w:r w:rsidRPr="00C23BB4">
                <w:rPr>
                  <w:rFonts w:ascii="Times New Roman" w:eastAsia="Times New Roman" w:hAnsi="Times New Roman" w:cs="Times New Roman"/>
                  <w:color w:val="0000FF"/>
                  <w:sz w:val="21"/>
                  <w:szCs w:val="21"/>
                  <w:u w:val="single"/>
                  <w:lang w:val="en-PK" w:eastAsia="en-PK"/>
                </w:rPr>
                <w:t>MQTT</w:t>
              </w:r>
            </w:hyperlink>
          </w:p>
          <w:p w14:paraId="129B3B4F" w14:textId="77777777" w:rsidR="00C23BB4" w:rsidRPr="00C23BB4" w:rsidRDefault="00C23BB4" w:rsidP="00C23BB4">
            <w:pPr>
              <w:numPr>
                <w:ilvl w:val="0"/>
                <w:numId w:val="1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3" w:tooltip="Network News Transfer Protocol" w:history="1">
              <w:r w:rsidRPr="00C23BB4">
                <w:rPr>
                  <w:rFonts w:ascii="Times New Roman" w:eastAsia="Times New Roman" w:hAnsi="Times New Roman" w:cs="Times New Roman"/>
                  <w:color w:val="0000FF"/>
                  <w:sz w:val="21"/>
                  <w:szCs w:val="21"/>
                  <w:u w:val="single"/>
                  <w:lang w:val="en-PK" w:eastAsia="en-PK"/>
                </w:rPr>
                <w:t>NNTP</w:t>
              </w:r>
            </w:hyperlink>
          </w:p>
          <w:p w14:paraId="683EEF95" w14:textId="77777777" w:rsidR="00C23BB4" w:rsidRPr="00C23BB4" w:rsidRDefault="00C23BB4" w:rsidP="00C23BB4">
            <w:pPr>
              <w:numPr>
                <w:ilvl w:val="0"/>
                <w:numId w:val="1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4" w:tooltip="Network Time Protocol" w:history="1">
              <w:r w:rsidRPr="00C23BB4">
                <w:rPr>
                  <w:rFonts w:ascii="Times New Roman" w:eastAsia="Times New Roman" w:hAnsi="Times New Roman" w:cs="Times New Roman"/>
                  <w:color w:val="0000FF"/>
                  <w:sz w:val="21"/>
                  <w:szCs w:val="21"/>
                  <w:u w:val="single"/>
                  <w:lang w:val="en-PK" w:eastAsia="en-PK"/>
                </w:rPr>
                <w:t>NTP</w:t>
              </w:r>
            </w:hyperlink>
          </w:p>
          <w:p w14:paraId="517A1593" w14:textId="77777777" w:rsidR="00C23BB4" w:rsidRPr="00C23BB4" w:rsidRDefault="00C23BB4" w:rsidP="00C23BB4">
            <w:pPr>
              <w:numPr>
                <w:ilvl w:val="0"/>
                <w:numId w:val="1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5" w:tooltip="Post Office Protocol" w:history="1">
              <w:r w:rsidRPr="00C23BB4">
                <w:rPr>
                  <w:rFonts w:ascii="Times New Roman" w:eastAsia="Times New Roman" w:hAnsi="Times New Roman" w:cs="Times New Roman"/>
                  <w:color w:val="0000FF"/>
                  <w:sz w:val="21"/>
                  <w:szCs w:val="21"/>
                  <w:u w:val="single"/>
                  <w:lang w:val="en-PK" w:eastAsia="en-PK"/>
                </w:rPr>
                <w:t>POP</w:t>
              </w:r>
            </w:hyperlink>
          </w:p>
          <w:p w14:paraId="539A7833" w14:textId="77777777" w:rsidR="00C23BB4" w:rsidRPr="00C23BB4" w:rsidRDefault="00C23BB4" w:rsidP="00C23BB4">
            <w:pPr>
              <w:numPr>
                <w:ilvl w:val="0"/>
                <w:numId w:val="1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6" w:tooltip="Precision Time Protocol" w:history="1">
              <w:r w:rsidRPr="00C23BB4">
                <w:rPr>
                  <w:rFonts w:ascii="Times New Roman" w:eastAsia="Times New Roman" w:hAnsi="Times New Roman" w:cs="Times New Roman"/>
                  <w:color w:val="0000FF"/>
                  <w:sz w:val="21"/>
                  <w:szCs w:val="21"/>
                  <w:u w:val="single"/>
                  <w:lang w:val="en-PK" w:eastAsia="en-PK"/>
                </w:rPr>
                <w:t>PTP</w:t>
              </w:r>
            </w:hyperlink>
          </w:p>
          <w:p w14:paraId="68022786" w14:textId="77777777" w:rsidR="00C23BB4" w:rsidRPr="00C23BB4" w:rsidRDefault="00C23BB4" w:rsidP="00C23BB4">
            <w:pPr>
              <w:numPr>
                <w:ilvl w:val="0"/>
                <w:numId w:val="1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7" w:tooltip="Open Network Computing Remote Procedure Call" w:history="1">
              <w:r w:rsidRPr="00C23BB4">
                <w:rPr>
                  <w:rFonts w:ascii="Times New Roman" w:eastAsia="Times New Roman" w:hAnsi="Times New Roman" w:cs="Times New Roman"/>
                  <w:color w:val="0000FF"/>
                  <w:sz w:val="21"/>
                  <w:szCs w:val="21"/>
                  <w:u w:val="single"/>
                  <w:lang w:val="en-PK" w:eastAsia="en-PK"/>
                </w:rPr>
                <w:t>ONC/RPC</w:t>
              </w:r>
            </w:hyperlink>
          </w:p>
          <w:p w14:paraId="35B32835" w14:textId="77777777" w:rsidR="00C23BB4" w:rsidRPr="00C23BB4" w:rsidRDefault="00C23BB4" w:rsidP="00C23BB4">
            <w:pPr>
              <w:numPr>
                <w:ilvl w:val="0"/>
                <w:numId w:val="1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8" w:tooltip="Real-time Transport Protocol" w:history="1">
              <w:r w:rsidRPr="00C23BB4">
                <w:rPr>
                  <w:rFonts w:ascii="Times New Roman" w:eastAsia="Times New Roman" w:hAnsi="Times New Roman" w:cs="Times New Roman"/>
                  <w:color w:val="0000FF"/>
                  <w:sz w:val="21"/>
                  <w:szCs w:val="21"/>
                  <w:u w:val="single"/>
                  <w:lang w:val="en-PK" w:eastAsia="en-PK"/>
                </w:rPr>
                <w:t>RTP</w:t>
              </w:r>
            </w:hyperlink>
          </w:p>
          <w:p w14:paraId="351A3BA4" w14:textId="77777777" w:rsidR="00C23BB4" w:rsidRPr="00C23BB4" w:rsidRDefault="00C23BB4" w:rsidP="00C23BB4">
            <w:pPr>
              <w:numPr>
                <w:ilvl w:val="0"/>
                <w:numId w:val="1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9" w:tooltip="Real Time Streaming Protocol" w:history="1">
              <w:r w:rsidRPr="00C23BB4">
                <w:rPr>
                  <w:rFonts w:ascii="Times New Roman" w:eastAsia="Times New Roman" w:hAnsi="Times New Roman" w:cs="Times New Roman"/>
                  <w:color w:val="0000FF"/>
                  <w:sz w:val="21"/>
                  <w:szCs w:val="21"/>
                  <w:u w:val="single"/>
                  <w:lang w:val="en-PK" w:eastAsia="en-PK"/>
                </w:rPr>
                <w:t>RTSP</w:t>
              </w:r>
            </w:hyperlink>
          </w:p>
          <w:p w14:paraId="4A6ED9DF" w14:textId="77777777" w:rsidR="00C23BB4" w:rsidRPr="00C23BB4" w:rsidRDefault="00C23BB4" w:rsidP="00C23BB4">
            <w:pPr>
              <w:numPr>
                <w:ilvl w:val="0"/>
                <w:numId w:val="1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0" w:tooltip="Routing Information Protocol" w:history="1">
              <w:r w:rsidRPr="00C23BB4">
                <w:rPr>
                  <w:rFonts w:ascii="Times New Roman" w:eastAsia="Times New Roman" w:hAnsi="Times New Roman" w:cs="Times New Roman"/>
                  <w:color w:val="0000FF"/>
                  <w:sz w:val="21"/>
                  <w:szCs w:val="21"/>
                  <w:u w:val="single"/>
                  <w:lang w:val="en-PK" w:eastAsia="en-PK"/>
                </w:rPr>
                <w:t>RIP</w:t>
              </w:r>
            </w:hyperlink>
          </w:p>
          <w:p w14:paraId="19A90AF1" w14:textId="77777777" w:rsidR="00C23BB4" w:rsidRPr="00C23BB4" w:rsidRDefault="00C23BB4" w:rsidP="00C23BB4">
            <w:pPr>
              <w:numPr>
                <w:ilvl w:val="0"/>
                <w:numId w:val="1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1" w:tooltip="Session Initiation Protocol" w:history="1">
              <w:r w:rsidRPr="00C23BB4">
                <w:rPr>
                  <w:rFonts w:ascii="Times New Roman" w:eastAsia="Times New Roman" w:hAnsi="Times New Roman" w:cs="Times New Roman"/>
                  <w:color w:val="0000FF"/>
                  <w:sz w:val="21"/>
                  <w:szCs w:val="21"/>
                  <w:u w:val="single"/>
                  <w:lang w:val="en-PK" w:eastAsia="en-PK"/>
                </w:rPr>
                <w:t>SIP</w:t>
              </w:r>
            </w:hyperlink>
          </w:p>
          <w:p w14:paraId="05158B9B" w14:textId="77777777" w:rsidR="00C23BB4" w:rsidRPr="00C23BB4" w:rsidRDefault="00C23BB4" w:rsidP="00C23BB4">
            <w:pPr>
              <w:numPr>
                <w:ilvl w:val="0"/>
                <w:numId w:val="1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2" w:tooltip="Simple Mail Transfer Protocol" w:history="1">
              <w:r w:rsidRPr="00C23BB4">
                <w:rPr>
                  <w:rFonts w:ascii="Times New Roman" w:eastAsia="Times New Roman" w:hAnsi="Times New Roman" w:cs="Times New Roman"/>
                  <w:color w:val="0000FF"/>
                  <w:sz w:val="21"/>
                  <w:szCs w:val="21"/>
                  <w:u w:val="single"/>
                  <w:lang w:val="en-PK" w:eastAsia="en-PK"/>
                </w:rPr>
                <w:t>SMTP</w:t>
              </w:r>
            </w:hyperlink>
          </w:p>
          <w:p w14:paraId="26997ACC" w14:textId="77777777" w:rsidR="00C23BB4" w:rsidRPr="00C23BB4" w:rsidRDefault="00C23BB4" w:rsidP="00C23BB4">
            <w:pPr>
              <w:numPr>
                <w:ilvl w:val="0"/>
                <w:numId w:val="1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3" w:tooltip="Simple Network Management Protocol" w:history="1">
              <w:r w:rsidRPr="00C23BB4">
                <w:rPr>
                  <w:rFonts w:ascii="Times New Roman" w:eastAsia="Times New Roman" w:hAnsi="Times New Roman" w:cs="Times New Roman"/>
                  <w:color w:val="0000FF"/>
                  <w:sz w:val="21"/>
                  <w:szCs w:val="21"/>
                  <w:u w:val="single"/>
                  <w:lang w:val="en-PK" w:eastAsia="en-PK"/>
                </w:rPr>
                <w:t>SNMP</w:t>
              </w:r>
            </w:hyperlink>
          </w:p>
          <w:p w14:paraId="6908B481" w14:textId="77777777" w:rsidR="00C23BB4" w:rsidRPr="00C23BB4" w:rsidRDefault="00C23BB4" w:rsidP="00C23BB4">
            <w:pPr>
              <w:numPr>
                <w:ilvl w:val="0"/>
                <w:numId w:val="1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4" w:tooltip="Secure Shell" w:history="1">
              <w:r w:rsidRPr="00C23BB4">
                <w:rPr>
                  <w:rFonts w:ascii="Times New Roman" w:eastAsia="Times New Roman" w:hAnsi="Times New Roman" w:cs="Times New Roman"/>
                  <w:color w:val="0000FF"/>
                  <w:sz w:val="21"/>
                  <w:szCs w:val="21"/>
                  <w:u w:val="single"/>
                  <w:lang w:val="en-PK" w:eastAsia="en-PK"/>
                </w:rPr>
                <w:t>SSH</w:t>
              </w:r>
            </w:hyperlink>
          </w:p>
          <w:p w14:paraId="0E01B53F" w14:textId="77777777" w:rsidR="00C23BB4" w:rsidRPr="00C23BB4" w:rsidRDefault="00C23BB4" w:rsidP="00C23BB4">
            <w:pPr>
              <w:numPr>
                <w:ilvl w:val="0"/>
                <w:numId w:val="1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5" w:tooltip="Telnet" w:history="1">
              <w:r w:rsidRPr="00C23BB4">
                <w:rPr>
                  <w:rFonts w:ascii="Times New Roman" w:eastAsia="Times New Roman" w:hAnsi="Times New Roman" w:cs="Times New Roman"/>
                  <w:color w:val="0000FF"/>
                  <w:sz w:val="21"/>
                  <w:szCs w:val="21"/>
                  <w:u w:val="single"/>
                  <w:lang w:val="en-PK" w:eastAsia="en-PK"/>
                </w:rPr>
                <w:t>Telnet</w:t>
              </w:r>
            </w:hyperlink>
          </w:p>
          <w:p w14:paraId="7292F971" w14:textId="77777777" w:rsidR="00C23BB4" w:rsidRPr="00C23BB4" w:rsidRDefault="00C23BB4" w:rsidP="00C23BB4">
            <w:pPr>
              <w:numPr>
                <w:ilvl w:val="0"/>
                <w:numId w:val="1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6" w:tooltip="Transport Layer Security" w:history="1">
              <w:r w:rsidRPr="00C23BB4">
                <w:rPr>
                  <w:rFonts w:ascii="Times New Roman" w:eastAsia="Times New Roman" w:hAnsi="Times New Roman" w:cs="Times New Roman"/>
                  <w:color w:val="0000FF"/>
                  <w:sz w:val="21"/>
                  <w:szCs w:val="21"/>
                  <w:u w:val="single"/>
                  <w:lang w:val="en-PK" w:eastAsia="en-PK"/>
                </w:rPr>
                <w:t>TLS/SSL</w:t>
              </w:r>
            </w:hyperlink>
          </w:p>
          <w:p w14:paraId="0B784FCD" w14:textId="77777777" w:rsidR="00C23BB4" w:rsidRPr="00C23BB4" w:rsidRDefault="00C23BB4" w:rsidP="00C23BB4">
            <w:pPr>
              <w:numPr>
                <w:ilvl w:val="0"/>
                <w:numId w:val="1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7" w:tooltip="XMPP" w:history="1">
              <w:r w:rsidRPr="00C23BB4">
                <w:rPr>
                  <w:rFonts w:ascii="Times New Roman" w:eastAsia="Times New Roman" w:hAnsi="Times New Roman" w:cs="Times New Roman"/>
                  <w:color w:val="0000FF"/>
                  <w:sz w:val="21"/>
                  <w:szCs w:val="21"/>
                  <w:u w:val="single"/>
                  <w:lang w:val="en-PK" w:eastAsia="en-PK"/>
                </w:rPr>
                <w:t>XMPP</w:t>
              </w:r>
            </w:hyperlink>
          </w:p>
          <w:p w14:paraId="219A26BE" w14:textId="77777777" w:rsidR="00C23BB4" w:rsidRPr="00C23BB4" w:rsidRDefault="00C23BB4" w:rsidP="00C23BB4">
            <w:pPr>
              <w:numPr>
                <w:ilvl w:val="0"/>
                <w:numId w:val="1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8" w:tooltip="Category:Application layer protocols" w:history="1">
              <w:r w:rsidRPr="00C23BB4">
                <w:rPr>
                  <w:rFonts w:ascii="Times New Roman" w:eastAsia="Times New Roman" w:hAnsi="Times New Roman" w:cs="Times New Roman"/>
                  <w:i/>
                  <w:iCs/>
                  <w:color w:val="0000FF"/>
                  <w:sz w:val="21"/>
                  <w:szCs w:val="21"/>
                  <w:u w:val="single"/>
                  <w:lang w:val="en-PK" w:eastAsia="en-PK"/>
                </w:rPr>
                <w:t>more...</w:t>
              </w:r>
            </w:hyperlink>
          </w:p>
        </w:tc>
      </w:tr>
      <w:tr w:rsidR="00C23BB4" w:rsidRPr="00C23BB4" w14:paraId="23A74370" w14:textId="77777777" w:rsidTr="00C23BB4">
        <w:trPr>
          <w:tblCellSpacing w:w="15" w:type="dxa"/>
        </w:trPr>
        <w:tc>
          <w:tcPr>
            <w:tcW w:w="0" w:type="auto"/>
            <w:shd w:val="clear" w:color="auto" w:fill="F8F9FA"/>
            <w:tcMar>
              <w:top w:w="24" w:type="dxa"/>
              <w:left w:w="24" w:type="dxa"/>
              <w:bottom w:w="24" w:type="dxa"/>
              <w:right w:w="24" w:type="dxa"/>
            </w:tcMar>
            <w:vAlign w:val="center"/>
            <w:hideMark/>
          </w:tcPr>
          <w:p w14:paraId="2398454C" w14:textId="77777777" w:rsidR="00C23BB4" w:rsidRPr="00C23BB4" w:rsidRDefault="00C23BB4" w:rsidP="00C23BB4">
            <w:pPr>
              <w:spacing w:after="0" w:line="336" w:lineRule="atLeast"/>
              <w:jc w:val="center"/>
              <w:rPr>
                <w:rFonts w:ascii="Times New Roman" w:eastAsia="Times New Roman" w:hAnsi="Times New Roman" w:cs="Times New Roman"/>
                <w:b/>
                <w:bCs/>
                <w:sz w:val="21"/>
                <w:szCs w:val="21"/>
                <w:lang w:val="en-PK" w:eastAsia="en-PK"/>
              </w:rPr>
            </w:pPr>
            <w:hyperlink r:id="rId59" w:tooltip="Transport layer" w:history="1">
              <w:r w:rsidRPr="00C23BB4">
                <w:rPr>
                  <w:rFonts w:ascii="Times New Roman" w:eastAsia="Times New Roman" w:hAnsi="Times New Roman" w:cs="Times New Roman"/>
                  <w:b/>
                  <w:bCs/>
                  <w:color w:val="0000FF"/>
                  <w:sz w:val="21"/>
                  <w:szCs w:val="21"/>
                  <w:u w:val="single"/>
                  <w:lang w:val="en-PK" w:eastAsia="en-PK"/>
                </w:rPr>
                <w:t>Transport layer</w:t>
              </w:r>
            </w:hyperlink>
          </w:p>
        </w:tc>
      </w:tr>
      <w:tr w:rsidR="00C23BB4" w:rsidRPr="00C23BB4" w14:paraId="725ECE24" w14:textId="77777777" w:rsidTr="00C23BB4">
        <w:trPr>
          <w:tblCellSpacing w:w="15" w:type="dxa"/>
        </w:trPr>
        <w:tc>
          <w:tcPr>
            <w:tcW w:w="0" w:type="auto"/>
            <w:shd w:val="clear" w:color="auto" w:fill="F8F9FA"/>
            <w:tcMar>
              <w:top w:w="0" w:type="dxa"/>
              <w:left w:w="24" w:type="dxa"/>
              <w:bottom w:w="96" w:type="dxa"/>
              <w:right w:w="24" w:type="dxa"/>
            </w:tcMar>
            <w:vAlign w:val="center"/>
            <w:hideMark/>
          </w:tcPr>
          <w:p w14:paraId="62D2D675" w14:textId="77777777" w:rsidR="00C23BB4" w:rsidRPr="00C23BB4" w:rsidRDefault="00C23BB4" w:rsidP="00C23BB4">
            <w:pPr>
              <w:numPr>
                <w:ilvl w:val="0"/>
                <w:numId w:val="1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0" w:tooltip="Transmission Control Protocol" w:history="1">
              <w:r w:rsidRPr="00C23BB4">
                <w:rPr>
                  <w:rFonts w:ascii="Times New Roman" w:eastAsia="Times New Roman" w:hAnsi="Times New Roman" w:cs="Times New Roman"/>
                  <w:color w:val="0000FF"/>
                  <w:sz w:val="21"/>
                  <w:szCs w:val="21"/>
                  <w:u w:val="single"/>
                  <w:lang w:val="en-PK" w:eastAsia="en-PK"/>
                </w:rPr>
                <w:t>TCP</w:t>
              </w:r>
            </w:hyperlink>
          </w:p>
          <w:p w14:paraId="4D7A3E3D" w14:textId="77777777" w:rsidR="00C23BB4" w:rsidRPr="00C23BB4" w:rsidRDefault="00C23BB4" w:rsidP="00C23BB4">
            <w:pPr>
              <w:numPr>
                <w:ilvl w:val="0"/>
                <w:numId w:val="1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1" w:tooltip="User Datagram Protocol" w:history="1">
              <w:r w:rsidRPr="00C23BB4">
                <w:rPr>
                  <w:rFonts w:ascii="Times New Roman" w:eastAsia="Times New Roman" w:hAnsi="Times New Roman" w:cs="Times New Roman"/>
                  <w:color w:val="0000FF"/>
                  <w:sz w:val="21"/>
                  <w:szCs w:val="21"/>
                  <w:u w:val="single"/>
                  <w:lang w:val="en-PK" w:eastAsia="en-PK"/>
                </w:rPr>
                <w:t>UDP</w:t>
              </w:r>
            </w:hyperlink>
          </w:p>
          <w:p w14:paraId="65B28E0A" w14:textId="77777777" w:rsidR="00C23BB4" w:rsidRPr="00C23BB4" w:rsidRDefault="00C23BB4" w:rsidP="00C23BB4">
            <w:pPr>
              <w:numPr>
                <w:ilvl w:val="0"/>
                <w:numId w:val="1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2" w:tooltip="Datagram Congestion Control Protocol" w:history="1">
              <w:r w:rsidRPr="00C23BB4">
                <w:rPr>
                  <w:rFonts w:ascii="Times New Roman" w:eastAsia="Times New Roman" w:hAnsi="Times New Roman" w:cs="Times New Roman"/>
                  <w:color w:val="0000FF"/>
                  <w:sz w:val="21"/>
                  <w:szCs w:val="21"/>
                  <w:u w:val="single"/>
                  <w:lang w:val="en-PK" w:eastAsia="en-PK"/>
                </w:rPr>
                <w:t>DCCP</w:t>
              </w:r>
            </w:hyperlink>
          </w:p>
          <w:p w14:paraId="0DFFF458" w14:textId="77777777" w:rsidR="00C23BB4" w:rsidRPr="00C23BB4" w:rsidRDefault="00C23BB4" w:rsidP="00C23BB4">
            <w:pPr>
              <w:numPr>
                <w:ilvl w:val="0"/>
                <w:numId w:val="1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3" w:tooltip="Stream Control Transmission Protocol" w:history="1">
              <w:r w:rsidRPr="00C23BB4">
                <w:rPr>
                  <w:rFonts w:ascii="Times New Roman" w:eastAsia="Times New Roman" w:hAnsi="Times New Roman" w:cs="Times New Roman"/>
                  <w:color w:val="0000FF"/>
                  <w:sz w:val="21"/>
                  <w:szCs w:val="21"/>
                  <w:u w:val="single"/>
                  <w:lang w:val="en-PK" w:eastAsia="en-PK"/>
                </w:rPr>
                <w:t>SCTP</w:t>
              </w:r>
            </w:hyperlink>
          </w:p>
          <w:p w14:paraId="2F4D9E39" w14:textId="77777777" w:rsidR="00C23BB4" w:rsidRPr="00C23BB4" w:rsidRDefault="00C23BB4" w:rsidP="00C23BB4">
            <w:pPr>
              <w:numPr>
                <w:ilvl w:val="0"/>
                <w:numId w:val="1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4" w:tooltip="Resource Reservation Protocol" w:history="1">
              <w:r w:rsidRPr="00C23BB4">
                <w:rPr>
                  <w:rFonts w:ascii="Times New Roman" w:eastAsia="Times New Roman" w:hAnsi="Times New Roman" w:cs="Times New Roman"/>
                  <w:color w:val="0000FF"/>
                  <w:sz w:val="21"/>
                  <w:szCs w:val="21"/>
                  <w:u w:val="single"/>
                  <w:lang w:val="en-PK" w:eastAsia="en-PK"/>
                </w:rPr>
                <w:t>RSVP</w:t>
              </w:r>
            </w:hyperlink>
          </w:p>
          <w:p w14:paraId="4FBBCAC5" w14:textId="77777777" w:rsidR="00C23BB4" w:rsidRPr="00C23BB4" w:rsidRDefault="00C23BB4" w:rsidP="00C23BB4">
            <w:pPr>
              <w:numPr>
                <w:ilvl w:val="0"/>
                <w:numId w:val="1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5" w:tooltip="Category:Transport layer protocols" w:history="1">
              <w:r w:rsidRPr="00C23BB4">
                <w:rPr>
                  <w:rFonts w:ascii="Times New Roman" w:eastAsia="Times New Roman" w:hAnsi="Times New Roman" w:cs="Times New Roman"/>
                  <w:i/>
                  <w:iCs/>
                  <w:color w:val="0000FF"/>
                  <w:sz w:val="21"/>
                  <w:szCs w:val="21"/>
                  <w:u w:val="single"/>
                  <w:lang w:val="en-PK" w:eastAsia="en-PK"/>
                </w:rPr>
                <w:t>more...</w:t>
              </w:r>
            </w:hyperlink>
          </w:p>
        </w:tc>
      </w:tr>
      <w:tr w:rsidR="00C23BB4" w:rsidRPr="00C23BB4" w14:paraId="265E80F2" w14:textId="77777777" w:rsidTr="00C23BB4">
        <w:trPr>
          <w:tblCellSpacing w:w="15" w:type="dxa"/>
        </w:trPr>
        <w:tc>
          <w:tcPr>
            <w:tcW w:w="0" w:type="auto"/>
            <w:shd w:val="clear" w:color="auto" w:fill="F8F9FA"/>
            <w:tcMar>
              <w:top w:w="24" w:type="dxa"/>
              <w:left w:w="24" w:type="dxa"/>
              <w:bottom w:w="24" w:type="dxa"/>
              <w:right w:w="24" w:type="dxa"/>
            </w:tcMar>
            <w:vAlign w:val="center"/>
            <w:hideMark/>
          </w:tcPr>
          <w:p w14:paraId="3A172E78" w14:textId="77777777" w:rsidR="00C23BB4" w:rsidRPr="00C23BB4" w:rsidRDefault="00C23BB4" w:rsidP="00C23BB4">
            <w:pPr>
              <w:spacing w:after="0" w:line="336" w:lineRule="atLeast"/>
              <w:jc w:val="center"/>
              <w:rPr>
                <w:rFonts w:ascii="Times New Roman" w:eastAsia="Times New Roman" w:hAnsi="Times New Roman" w:cs="Times New Roman"/>
                <w:b/>
                <w:bCs/>
                <w:sz w:val="21"/>
                <w:szCs w:val="21"/>
                <w:lang w:val="en-PK" w:eastAsia="en-PK"/>
              </w:rPr>
            </w:pPr>
            <w:hyperlink r:id="rId66" w:tooltip="Internet layer" w:history="1">
              <w:r w:rsidRPr="00C23BB4">
                <w:rPr>
                  <w:rFonts w:ascii="Times New Roman" w:eastAsia="Times New Roman" w:hAnsi="Times New Roman" w:cs="Times New Roman"/>
                  <w:b/>
                  <w:bCs/>
                  <w:color w:val="0000FF"/>
                  <w:sz w:val="21"/>
                  <w:szCs w:val="21"/>
                  <w:u w:val="single"/>
                  <w:lang w:val="en-PK" w:eastAsia="en-PK"/>
                </w:rPr>
                <w:t>Internet layer</w:t>
              </w:r>
            </w:hyperlink>
          </w:p>
        </w:tc>
      </w:tr>
      <w:tr w:rsidR="00C23BB4" w:rsidRPr="00C23BB4" w14:paraId="17D9DA3F" w14:textId="77777777" w:rsidTr="00C23BB4">
        <w:trPr>
          <w:tblCellSpacing w:w="15" w:type="dxa"/>
        </w:trPr>
        <w:tc>
          <w:tcPr>
            <w:tcW w:w="0" w:type="auto"/>
            <w:shd w:val="clear" w:color="auto" w:fill="F8F9FA"/>
            <w:tcMar>
              <w:top w:w="0" w:type="dxa"/>
              <w:left w:w="24" w:type="dxa"/>
              <w:bottom w:w="96" w:type="dxa"/>
              <w:right w:w="24" w:type="dxa"/>
            </w:tcMar>
            <w:vAlign w:val="center"/>
            <w:hideMark/>
          </w:tcPr>
          <w:p w14:paraId="1285851B" w14:textId="77777777" w:rsidR="00C23BB4" w:rsidRPr="00C23BB4" w:rsidRDefault="00C23BB4" w:rsidP="00C23BB4">
            <w:pPr>
              <w:numPr>
                <w:ilvl w:val="0"/>
                <w:numId w:val="15"/>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7" w:tooltip="Internet Protocol" w:history="1">
              <w:r w:rsidRPr="00C23BB4">
                <w:rPr>
                  <w:rFonts w:ascii="Times New Roman" w:eastAsia="Times New Roman" w:hAnsi="Times New Roman" w:cs="Times New Roman"/>
                  <w:color w:val="0000FF"/>
                  <w:sz w:val="21"/>
                  <w:szCs w:val="21"/>
                  <w:u w:val="single"/>
                  <w:lang w:val="en-PK" w:eastAsia="en-PK"/>
                </w:rPr>
                <w:t>IP</w:t>
              </w:r>
            </w:hyperlink>
            <w:r w:rsidRPr="00C23BB4">
              <w:rPr>
                <w:rFonts w:ascii="Times New Roman" w:eastAsia="Times New Roman" w:hAnsi="Times New Roman" w:cs="Times New Roman"/>
                <w:sz w:val="21"/>
                <w:szCs w:val="21"/>
                <w:lang w:val="en-PK" w:eastAsia="en-PK"/>
              </w:rPr>
              <w:t xml:space="preserve"> </w:t>
            </w:r>
          </w:p>
          <w:p w14:paraId="27501156" w14:textId="77777777" w:rsidR="00C23BB4" w:rsidRPr="00C23BB4" w:rsidRDefault="00C23BB4" w:rsidP="00C23BB4">
            <w:pPr>
              <w:numPr>
                <w:ilvl w:val="1"/>
                <w:numId w:val="15"/>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8" w:tooltip="IPv4" w:history="1">
              <w:r w:rsidRPr="00C23BB4">
                <w:rPr>
                  <w:rFonts w:ascii="Times New Roman" w:eastAsia="Times New Roman" w:hAnsi="Times New Roman" w:cs="Times New Roman"/>
                  <w:color w:val="0000FF"/>
                  <w:sz w:val="21"/>
                  <w:szCs w:val="21"/>
                  <w:u w:val="single"/>
                  <w:lang w:val="en-PK" w:eastAsia="en-PK"/>
                </w:rPr>
                <w:t>IPv4</w:t>
              </w:r>
            </w:hyperlink>
          </w:p>
          <w:p w14:paraId="45B5D061" w14:textId="77777777" w:rsidR="00C23BB4" w:rsidRPr="00C23BB4" w:rsidRDefault="00C23BB4" w:rsidP="00C23BB4">
            <w:pPr>
              <w:numPr>
                <w:ilvl w:val="1"/>
                <w:numId w:val="15"/>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9" w:tooltip="IPv6" w:history="1">
              <w:r w:rsidRPr="00C23BB4">
                <w:rPr>
                  <w:rFonts w:ascii="Times New Roman" w:eastAsia="Times New Roman" w:hAnsi="Times New Roman" w:cs="Times New Roman"/>
                  <w:color w:val="0000FF"/>
                  <w:sz w:val="21"/>
                  <w:szCs w:val="21"/>
                  <w:u w:val="single"/>
                  <w:lang w:val="en-PK" w:eastAsia="en-PK"/>
                </w:rPr>
                <w:t>IPv6</w:t>
              </w:r>
            </w:hyperlink>
          </w:p>
          <w:p w14:paraId="6B0805A8" w14:textId="77777777" w:rsidR="00C23BB4" w:rsidRPr="00C23BB4" w:rsidRDefault="00C23BB4" w:rsidP="00C23BB4">
            <w:pPr>
              <w:numPr>
                <w:ilvl w:val="0"/>
                <w:numId w:val="15"/>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r w:rsidRPr="00C23BB4">
              <w:rPr>
                <w:rFonts w:ascii="Times New Roman" w:eastAsia="Times New Roman" w:hAnsi="Times New Roman" w:cs="Times New Roman"/>
                <w:sz w:val="21"/>
                <w:szCs w:val="21"/>
                <w:lang w:val="en-PK" w:eastAsia="en-PK"/>
              </w:rPr>
              <w:t>ICMP</w:t>
            </w:r>
          </w:p>
          <w:p w14:paraId="2DCDF7DE" w14:textId="77777777" w:rsidR="00C23BB4" w:rsidRPr="00C23BB4" w:rsidRDefault="00C23BB4" w:rsidP="00C23BB4">
            <w:pPr>
              <w:numPr>
                <w:ilvl w:val="0"/>
                <w:numId w:val="15"/>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70" w:tooltip="Internet Control Message Protocol for IPv6" w:history="1">
              <w:r w:rsidRPr="00C23BB4">
                <w:rPr>
                  <w:rFonts w:ascii="Times New Roman" w:eastAsia="Times New Roman" w:hAnsi="Times New Roman" w:cs="Times New Roman"/>
                  <w:color w:val="0000FF"/>
                  <w:sz w:val="21"/>
                  <w:szCs w:val="21"/>
                  <w:u w:val="single"/>
                  <w:lang w:val="en-PK" w:eastAsia="en-PK"/>
                </w:rPr>
                <w:t>ICMPv6</w:t>
              </w:r>
            </w:hyperlink>
          </w:p>
          <w:p w14:paraId="51AAC09C" w14:textId="77777777" w:rsidR="00C23BB4" w:rsidRPr="00C23BB4" w:rsidRDefault="00C23BB4" w:rsidP="00C23BB4">
            <w:pPr>
              <w:numPr>
                <w:ilvl w:val="0"/>
                <w:numId w:val="15"/>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71" w:tooltip="Explicit Congestion Notification" w:history="1">
              <w:r w:rsidRPr="00C23BB4">
                <w:rPr>
                  <w:rFonts w:ascii="Times New Roman" w:eastAsia="Times New Roman" w:hAnsi="Times New Roman" w:cs="Times New Roman"/>
                  <w:color w:val="0000FF"/>
                  <w:sz w:val="21"/>
                  <w:szCs w:val="21"/>
                  <w:u w:val="single"/>
                  <w:lang w:val="en-PK" w:eastAsia="en-PK"/>
                </w:rPr>
                <w:t>ECN</w:t>
              </w:r>
            </w:hyperlink>
          </w:p>
          <w:p w14:paraId="1EAC0D05" w14:textId="77777777" w:rsidR="00C23BB4" w:rsidRPr="00C23BB4" w:rsidRDefault="00C23BB4" w:rsidP="00C23BB4">
            <w:pPr>
              <w:numPr>
                <w:ilvl w:val="0"/>
                <w:numId w:val="15"/>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72" w:tooltip="Internet Group Management Protocol" w:history="1">
              <w:r w:rsidRPr="00C23BB4">
                <w:rPr>
                  <w:rFonts w:ascii="Times New Roman" w:eastAsia="Times New Roman" w:hAnsi="Times New Roman" w:cs="Times New Roman"/>
                  <w:color w:val="0000FF"/>
                  <w:sz w:val="21"/>
                  <w:szCs w:val="21"/>
                  <w:u w:val="single"/>
                  <w:lang w:val="en-PK" w:eastAsia="en-PK"/>
                </w:rPr>
                <w:t>IGMP</w:t>
              </w:r>
            </w:hyperlink>
          </w:p>
          <w:p w14:paraId="497C4551" w14:textId="77777777" w:rsidR="00C23BB4" w:rsidRPr="00C23BB4" w:rsidRDefault="00C23BB4" w:rsidP="00C23BB4">
            <w:pPr>
              <w:numPr>
                <w:ilvl w:val="0"/>
                <w:numId w:val="15"/>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73" w:tooltip="IPsec" w:history="1">
              <w:r w:rsidRPr="00C23BB4">
                <w:rPr>
                  <w:rFonts w:ascii="Times New Roman" w:eastAsia="Times New Roman" w:hAnsi="Times New Roman" w:cs="Times New Roman"/>
                  <w:color w:val="0000FF"/>
                  <w:sz w:val="21"/>
                  <w:szCs w:val="21"/>
                  <w:u w:val="single"/>
                  <w:lang w:val="en-PK" w:eastAsia="en-PK"/>
                </w:rPr>
                <w:t>IPsec</w:t>
              </w:r>
            </w:hyperlink>
          </w:p>
          <w:p w14:paraId="3F7C1FB9" w14:textId="77777777" w:rsidR="00C23BB4" w:rsidRPr="00C23BB4" w:rsidRDefault="00C23BB4" w:rsidP="00C23BB4">
            <w:pPr>
              <w:numPr>
                <w:ilvl w:val="0"/>
                <w:numId w:val="15"/>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74" w:tooltip="Category:Internet layer protocols" w:history="1">
              <w:r w:rsidRPr="00C23BB4">
                <w:rPr>
                  <w:rFonts w:ascii="Times New Roman" w:eastAsia="Times New Roman" w:hAnsi="Times New Roman" w:cs="Times New Roman"/>
                  <w:i/>
                  <w:iCs/>
                  <w:color w:val="0000FF"/>
                  <w:sz w:val="21"/>
                  <w:szCs w:val="21"/>
                  <w:u w:val="single"/>
                  <w:lang w:val="en-PK" w:eastAsia="en-PK"/>
                </w:rPr>
                <w:t>more...</w:t>
              </w:r>
            </w:hyperlink>
          </w:p>
        </w:tc>
      </w:tr>
      <w:tr w:rsidR="00C23BB4" w:rsidRPr="00C23BB4" w14:paraId="713FA22C" w14:textId="77777777" w:rsidTr="00C23BB4">
        <w:trPr>
          <w:tblCellSpacing w:w="15" w:type="dxa"/>
        </w:trPr>
        <w:tc>
          <w:tcPr>
            <w:tcW w:w="0" w:type="auto"/>
            <w:shd w:val="clear" w:color="auto" w:fill="F8F9FA"/>
            <w:tcMar>
              <w:top w:w="24" w:type="dxa"/>
              <w:left w:w="24" w:type="dxa"/>
              <w:bottom w:w="24" w:type="dxa"/>
              <w:right w:w="24" w:type="dxa"/>
            </w:tcMar>
            <w:vAlign w:val="center"/>
            <w:hideMark/>
          </w:tcPr>
          <w:p w14:paraId="1B9654CB" w14:textId="77777777" w:rsidR="00C23BB4" w:rsidRPr="00C23BB4" w:rsidRDefault="00C23BB4" w:rsidP="00C23BB4">
            <w:pPr>
              <w:spacing w:after="0" w:line="336" w:lineRule="atLeast"/>
              <w:jc w:val="center"/>
              <w:rPr>
                <w:rFonts w:ascii="Times New Roman" w:eastAsia="Times New Roman" w:hAnsi="Times New Roman" w:cs="Times New Roman"/>
                <w:b/>
                <w:bCs/>
                <w:sz w:val="21"/>
                <w:szCs w:val="21"/>
                <w:lang w:val="en-PK" w:eastAsia="en-PK"/>
              </w:rPr>
            </w:pPr>
            <w:hyperlink r:id="rId75" w:tooltip="Link layer" w:history="1">
              <w:r w:rsidRPr="00C23BB4">
                <w:rPr>
                  <w:rFonts w:ascii="Times New Roman" w:eastAsia="Times New Roman" w:hAnsi="Times New Roman" w:cs="Times New Roman"/>
                  <w:b/>
                  <w:bCs/>
                  <w:color w:val="0000FF"/>
                  <w:sz w:val="21"/>
                  <w:szCs w:val="21"/>
                  <w:u w:val="single"/>
                  <w:lang w:val="en-PK" w:eastAsia="en-PK"/>
                </w:rPr>
                <w:t>Link layer</w:t>
              </w:r>
            </w:hyperlink>
          </w:p>
        </w:tc>
      </w:tr>
      <w:tr w:rsidR="00C23BB4" w:rsidRPr="00C23BB4" w14:paraId="1B5E7FA7" w14:textId="77777777" w:rsidTr="00C23BB4">
        <w:trPr>
          <w:tblCellSpacing w:w="15" w:type="dxa"/>
        </w:trPr>
        <w:tc>
          <w:tcPr>
            <w:tcW w:w="0" w:type="auto"/>
            <w:shd w:val="clear" w:color="auto" w:fill="F8F9FA"/>
            <w:tcMar>
              <w:top w:w="0" w:type="dxa"/>
              <w:left w:w="24" w:type="dxa"/>
              <w:bottom w:w="96" w:type="dxa"/>
              <w:right w:w="24" w:type="dxa"/>
            </w:tcMar>
            <w:vAlign w:val="center"/>
            <w:hideMark/>
          </w:tcPr>
          <w:p w14:paraId="313D5531" w14:textId="77777777" w:rsidR="00C23BB4" w:rsidRPr="00C23BB4" w:rsidRDefault="00C23BB4" w:rsidP="00C23BB4">
            <w:pPr>
              <w:numPr>
                <w:ilvl w:val="0"/>
                <w:numId w:val="16"/>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76" w:tooltip="Address Resolution Protocol" w:history="1">
              <w:r w:rsidRPr="00C23BB4">
                <w:rPr>
                  <w:rFonts w:ascii="Times New Roman" w:eastAsia="Times New Roman" w:hAnsi="Times New Roman" w:cs="Times New Roman"/>
                  <w:color w:val="0000FF"/>
                  <w:sz w:val="21"/>
                  <w:szCs w:val="21"/>
                  <w:u w:val="single"/>
                  <w:lang w:val="en-PK" w:eastAsia="en-PK"/>
                </w:rPr>
                <w:t>ARP</w:t>
              </w:r>
            </w:hyperlink>
          </w:p>
          <w:p w14:paraId="18F9FF29" w14:textId="77777777" w:rsidR="00C23BB4" w:rsidRPr="00C23BB4" w:rsidRDefault="00C23BB4" w:rsidP="00C23BB4">
            <w:pPr>
              <w:numPr>
                <w:ilvl w:val="0"/>
                <w:numId w:val="16"/>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77" w:tooltip="Neighbor Discovery Protocol" w:history="1">
              <w:r w:rsidRPr="00C23BB4">
                <w:rPr>
                  <w:rFonts w:ascii="Times New Roman" w:eastAsia="Times New Roman" w:hAnsi="Times New Roman" w:cs="Times New Roman"/>
                  <w:color w:val="0000FF"/>
                  <w:sz w:val="21"/>
                  <w:szCs w:val="21"/>
                  <w:u w:val="single"/>
                  <w:lang w:val="en-PK" w:eastAsia="en-PK"/>
                </w:rPr>
                <w:t>NDP</w:t>
              </w:r>
            </w:hyperlink>
          </w:p>
          <w:p w14:paraId="49BE90E0" w14:textId="77777777" w:rsidR="00C23BB4" w:rsidRPr="00C23BB4" w:rsidRDefault="00C23BB4" w:rsidP="00C23BB4">
            <w:pPr>
              <w:numPr>
                <w:ilvl w:val="0"/>
                <w:numId w:val="16"/>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78" w:tooltip="Open Shortest Path First" w:history="1">
              <w:r w:rsidRPr="00C23BB4">
                <w:rPr>
                  <w:rFonts w:ascii="Times New Roman" w:eastAsia="Times New Roman" w:hAnsi="Times New Roman" w:cs="Times New Roman"/>
                  <w:color w:val="0000FF"/>
                  <w:sz w:val="21"/>
                  <w:szCs w:val="21"/>
                  <w:u w:val="single"/>
                  <w:lang w:val="en-PK" w:eastAsia="en-PK"/>
                </w:rPr>
                <w:t>OSPF</w:t>
              </w:r>
            </w:hyperlink>
          </w:p>
          <w:p w14:paraId="2EC8B812" w14:textId="77777777" w:rsidR="00C23BB4" w:rsidRPr="00C23BB4" w:rsidRDefault="00C23BB4" w:rsidP="00C23BB4">
            <w:pPr>
              <w:numPr>
                <w:ilvl w:val="0"/>
                <w:numId w:val="16"/>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79" w:tooltip="Tunneling protocol" w:history="1">
              <w:r w:rsidRPr="00C23BB4">
                <w:rPr>
                  <w:rFonts w:ascii="Times New Roman" w:eastAsia="Times New Roman" w:hAnsi="Times New Roman" w:cs="Times New Roman"/>
                  <w:color w:val="0000FF"/>
                  <w:sz w:val="21"/>
                  <w:szCs w:val="21"/>
                  <w:u w:val="single"/>
                  <w:lang w:val="en-PK" w:eastAsia="en-PK"/>
                </w:rPr>
                <w:t>Tunnels</w:t>
              </w:r>
            </w:hyperlink>
            <w:r w:rsidRPr="00C23BB4">
              <w:rPr>
                <w:rFonts w:ascii="Times New Roman" w:eastAsia="Times New Roman" w:hAnsi="Times New Roman" w:cs="Times New Roman"/>
                <w:sz w:val="21"/>
                <w:szCs w:val="21"/>
                <w:lang w:val="en-PK" w:eastAsia="en-PK"/>
              </w:rPr>
              <w:t xml:space="preserve"> </w:t>
            </w:r>
          </w:p>
          <w:p w14:paraId="654A4415" w14:textId="77777777" w:rsidR="00C23BB4" w:rsidRPr="00C23BB4" w:rsidRDefault="00C23BB4" w:rsidP="00C23BB4">
            <w:pPr>
              <w:numPr>
                <w:ilvl w:val="1"/>
                <w:numId w:val="16"/>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80" w:tooltip="Layer 2 Tunneling Protocol" w:history="1">
              <w:r w:rsidRPr="00C23BB4">
                <w:rPr>
                  <w:rFonts w:ascii="Times New Roman" w:eastAsia="Times New Roman" w:hAnsi="Times New Roman" w:cs="Times New Roman"/>
                  <w:color w:val="0000FF"/>
                  <w:sz w:val="21"/>
                  <w:szCs w:val="21"/>
                  <w:u w:val="single"/>
                  <w:lang w:val="en-PK" w:eastAsia="en-PK"/>
                </w:rPr>
                <w:t>L2TP</w:t>
              </w:r>
            </w:hyperlink>
          </w:p>
          <w:p w14:paraId="6D22C6A6" w14:textId="77777777" w:rsidR="00C23BB4" w:rsidRPr="00C23BB4" w:rsidRDefault="00C23BB4" w:rsidP="00C23BB4">
            <w:pPr>
              <w:numPr>
                <w:ilvl w:val="0"/>
                <w:numId w:val="16"/>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81" w:tooltip="Point-to-Point Protocol" w:history="1">
              <w:r w:rsidRPr="00C23BB4">
                <w:rPr>
                  <w:rFonts w:ascii="Times New Roman" w:eastAsia="Times New Roman" w:hAnsi="Times New Roman" w:cs="Times New Roman"/>
                  <w:color w:val="0000FF"/>
                  <w:sz w:val="21"/>
                  <w:szCs w:val="21"/>
                  <w:u w:val="single"/>
                  <w:lang w:val="en-PK" w:eastAsia="en-PK"/>
                </w:rPr>
                <w:t>PPP</w:t>
              </w:r>
            </w:hyperlink>
          </w:p>
          <w:p w14:paraId="6A2BB328" w14:textId="77777777" w:rsidR="00C23BB4" w:rsidRPr="00C23BB4" w:rsidRDefault="00C23BB4" w:rsidP="00C23BB4">
            <w:pPr>
              <w:numPr>
                <w:ilvl w:val="0"/>
                <w:numId w:val="16"/>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82" w:tooltip="Medium access control" w:history="1">
              <w:r w:rsidRPr="00C23BB4">
                <w:rPr>
                  <w:rFonts w:ascii="Times New Roman" w:eastAsia="Times New Roman" w:hAnsi="Times New Roman" w:cs="Times New Roman"/>
                  <w:color w:val="0000FF"/>
                  <w:sz w:val="21"/>
                  <w:szCs w:val="21"/>
                  <w:u w:val="single"/>
                  <w:lang w:val="en-PK" w:eastAsia="en-PK"/>
                </w:rPr>
                <w:t>MAC</w:t>
              </w:r>
            </w:hyperlink>
            <w:r w:rsidRPr="00C23BB4">
              <w:rPr>
                <w:rFonts w:ascii="Times New Roman" w:eastAsia="Times New Roman" w:hAnsi="Times New Roman" w:cs="Times New Roman"/>
                <w:sz w:val="21"/>
                <w:szCs w:val="21"/>
                <w:lang w:val="en-PK" w:eastAsia="en-PK"/>
              </w:rPr>
              <w:t xml:space="preserve"> </w:t>
            </w:r>
          </w:p>
          <w:p w14:paraId="2984F241" w14:textId="77777777" w:rsidR="00C23BB4" w:rsidRPr="00C23BB4" w:rsidRDefault="00C23BB4" w:rsidP="00C23BB4">
            <w:pPr>
              <w:numPr>
                <w:ilvl w:val="1"/>
                <w:numId w:val="16"/>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83" w:tooltip="Ethernet" w:history="1">
              <w:r w:rsidRPr="00C23BB4">
                <w:rPr>
                  <w:rFonts w:ascii="Times New Roman" w:eastAsia="Times New Roman" w:hAnsi="Times New Roman" w:cs="Times New Roman"/>
                  <w:color w:val="0000FF"/>
                  <w:sz w:val="21"/>
                  <w:szCs w:val="21"/>
                  <w:u w:val="single"/>
                  <w:lang w:val="en-PK" w:eastAsia="en-PK"/>
                </w:rPr>
                <w:t>Ethernet</w:t>
              </w:r>
            </w:hyperlink>
          </w:p>
          <w:p w14:paraId="6C4E7097" w14:textId="77777777" w:rsidR="00C23BB4" w:rsidRPr="00C23BB4" w:rsidRDefault="00C23BB4" w:rsidP="00C23BB4">
            <w:pPr>
              <w:numPr>
                <w:ilvl w:val="1"/>
                <w:numId w:val="16"/>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84" w:tooltip="Wi-Fi" w:history="1">
              <w:r w:rsidRPr="00C23BB4">
                <w:rPr>
                  <w:rFonts w:ascii="Times New Roman" w:eastAsia="Times New Roman" w:hAnsi="Times New Roman" w:cs="Times New Roman"/>
                  <w:color w:val="0000FF"/>
                  <w:sz w:val="21"/>
                  <w:szCs w:val="21"/>
                  <w:u w:val="single"/>
                  <w:lang w:val="en-PK" w:eastAsia="en-PK"/>
                </w:rPr>
                <w:t>Wi-Fi</w:t>
              </w:r>
            </w:hyperlink>
          </w:p>
          <w:p w14:paraId="18424DEA" w14:textId="77777777" w:rsidR="00C23BB4" w:rsidRPr="00C23BB4" w:rsidRDefault="00C23BB4" w:rsidP="00C23BB4">
            <w:pPr>
              <w:numPr>
                <w:ilvl w:val="1"/>
                <w:numId w:val="16"/>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85" w:tooltip="Digital subscriber line" w:history="1">
              <w:r w:rsidRPr="00C23BB4">
                <w:rPr>
                  <w:rFonts w:ascii="Times New Roman" w:eastAsia="Times New Roman" w:hAnsi="Times New Roman" w:cs="Times New Roman"/>
                  <w:color w:val="0000FF"/>
                  <w:sz w:val="21"/>
                  <w:szCs w:val="21"/>
                  <w:u w:val="single"/>
                  <w:lang w:val="en-PK" w:eastAsia="en-PK"/>
                </w:rPr>
                <w:t>DSL</w:t>
              </w:r>
            </w:hyperlink>
          </w:p>
          <w:p w14:paraId="42B3C3A1" w14:textId="77777777" w:rsidR="00C23BB4" w:rsidRPr="00C23BB4" w:rsidRDefault="00C23BB4" w:rsidP="00C23BB4">
            <w:pPr>
              <w:numPr>
                <w:ilvl w:val="1"/>
                <w:numId w:val="16"/>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86" w:tooltip="Integrated Services Digital Network" w:history="1">
              <w:r w:rsidRPr="00C23BB4">
                <w:rPr>
                  <w:rFonts w:ascii="Times New Roman" w:eastAsia="Times New Roman" w:hAnsi="Times New Roman" w:cs="Times New Roman"/>
                  <w:color w:val="0000FF"/>
                  <w:sz w:val="21"/>
                  <w:szCs w:val="21"/>
                  <w:u w:val="single"/>
                  <w:lang w:val="en-PK" w:eastAsia="en-PK"/>
                </w:rPr>
                <w:t>ISDN</w:t>
              </w:r>
            </w:hyperlink>
          </w:p>
          <w:p w14:paraId="0564C51E" w14:textId="77777777" w:rsidR="00C23BB4" w:rsidRPr="00C23BB4" w:rsidRDefault="00C23BB4" w:rsidP="00C23BB4">
            <w:pPr>
              <w:numPr>
                <w:ilvl w:val="1"/>
                <w:numId w:val="16"/>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87" w:tooltip="Fiber Distributed Data Interface" w:history="1">
              <w:r w:rsidRPr="00C23BB4">
                <w:rPr>
                  <w:rFonts w:ascii="Times New Roman" w:eastAsia="Times New Roman" w:hAnsi="Times New Roman" w:cs="Times New Roman"/>
                  <w:color w:val="0000FF"/>
                  <w:sz w:val="21"/>
                  <w:szCs w:val="21"/>
                  <w:u w:val="single"/>
                  <w:lang w:val="en-PK" w:eastAsia="en-PK"/>
                </w:rPr>
                <w:t>FDDI</w:t>
              </w:r>
            </w:hyperlink>
          </w:p>
          <w:p w14:paraId="05EACA45" w14:textId="77777777" w:rsidR="00C23BB4" w:rsidRPr="00C23BB4" w:rsidRDefault="00C23BB4" w:rsidP="00C23BB4">
            <w:pPr>
              <w:numPr>
                <w:ilvl w:val="0"/>
                <w:numId w:val="17"/>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88" w:tooltip="Category:Link protocols" w:history="1">
              <w:r w:rsidRPr="00C23BB4">
                <w:rPr>
                  <w:rFonts w:ascii="Times New Roman" w:eastAsia="Times New Roman" w:hAnsi="Times New Roman" w:cs="Times New Roman"/>
                  <w:i/>
                  <w:iCs/>
                  <w:color w:val="0000FF"/>
                  <w:sz w:val="21"/>
                  <w:szCs w:val="21"/>
                  <w:u w:val="single"/>
                  <w:lang w:val="en-PK" w:eastAsia="en-PK"/>
                </w:rPr>
                <w:t>more...</w:t>
              </w:r>
            </w:hyperlink>
          </w:p>
        </w:tc>
      </w:tr>
      <w:tr w:rsidR="00C23BB4" w:rsidRPr="00C23BB4" w14:paraId="6F2D6045" w14:textId="77777777" w:rsidTr="00C23BB4">
        <w:trPr>
          <w:tblCellSpacing w:w="15" w:type="dxa"/>
        </w:trPr>
        <w:tc>
          <w:tcPr>
            <w:tcW w:w="0" w:type="auto"/>
            <w:shd w:val="clear" w:color="auto" w:fill="F8F9FA"/>
            <w:vAlign w:val="center"/>
            <w:hideMark/>
          </w:tcPr>
          <w:p w14:paraId="1353E131" w14:textId="77777777" w:rsidR="00C23BB4" w:rsidRPr="00C23BB4" w:rsidRDefault="00C23BB4" w:rsidP="00C23BB4">
            <w:pPr>
              <w:numPr>
                <w:ilvl w:val="0"/>
                <w:numId w:val="18"/>
              </w:numPr>
              <w:spacing w:before="100" w:beforeAutospacing="1" w:after="100" w:afterAutospacing="1" w:line="336" w:lineRule="atLeast"/>
              <w:jc w:val="right"/>
              <w:rPr>
                <w:rFonts w:ascii="Times New Roman" w:eastAsia="Times New Roman" w:hAnsi="Times New Roman" w:cs="Times New Roman"/>
                <w:sz w:val="24"/>
                <w:szCs w:val="24"/>
                <w:lang w:val="en-PK" w:eastAsia="en-PK"/>
              </w:rPr>
            </w:pPr>
            <w:hyperlink r:id="rId89" w:tooltip="Template:IPstack" w:history="1">
              <w:r w:rsidRPr="00C23BB4">
                <w:rPr>
                  <w:rFonts w:ascii="Times New Roman" w:eastAsia="Times New Roman" w:hAnsi="Times New Roman" w:cs="Times New Roman"/>
                  <w:color w:val="0000FF"/>
                  <w:sz w:val="24"/>
                  <w:szCs w:val="24"/>
                  <w:u w:val="single"/>
                  <w:lang w:val="en-PK" w:eastAsia="en-PK"/>
                </w:rPr>
                <w:t>v</w:t>
              </w:r>
            </w:hyperlink>
          </w:p>
          <w:p w14:paraId="13F2DF22" w14:textId="77777777" w:rsidR="00C23BB4" w:rsidRPr="00C23BB4" w:rsidRDefault="00C23BB4" w:rsidP="00C23BB4">
            <w:pPr>
              <w:numPr>
                <w:ilvl w:val="0"/>
                <w:numId w:val="18"/>
              </w:numPr>
              <w:spacing w:before="100" w:beforeAutospacing="1" w:after="100" w:afterAutospacing="1" w:line="336" w:lineRule="atLeast"/>
              <w:jc w:val="right"/>
              <w:rPr>
                <w:rFonts w:ascii="Times New Roman" w:eastAsia="Times New Roman" w:hAnsi="Times New Roman" w:cs="Times New Roman"/>
                <w:sz w:val="24"/>
                <w:szCs w:val="24"/>
                <w:lang w:val="en-PK" w:eastAsia="en-PK"/>
              </w:rPr>
            </w:pPr>
            <w:hyperlink r:id="rId90" w:tooltip="Template talk:IPstack" w:history="1">
              <w:r w:rsidRPr="00C23BB4">
                <w:rPr>
                  <w:rFonts w:ascii="Times New Roman" w:eastAsia="Times New Roman" w:hAnsi="Times New Roman" w:cs="Times New Roman"/>
                  <w:color w:val="0000FF"/>
                  <w:sz w:val="24"/>
                  <w:szCs w:val="24"/>
                  <w:u w:val="single"/>
                  <w:lang w:val="en-PK" w:eastAsia="en-PK"/>
                </w:rPr>
                <w:t>t</w:t>
              </w:r>
            </w:hyperlink>
          </w:p>
          <w:p w14:paraId="6766D605" w14:textId="77777777" w:rsidR="00C23BB4" w:rsidRPr="00C23BB4" w:rsidRDefault="00C23BB4" w:rsidP="00C23BB4">
            <w:pPr>
              <w:numPr>
                <w:ilvl w:val="0"/>
                <w:numId w:val="18"/>
              </w:numPr>
              <w:spacing w:before="100" w:beforeAutospacing="1" w:after="100" w:afterAutospacing="1" w:line="336" w:lineRule="atLeast"/>
              <w:jc w:val="right"/>
              <w:rPr>
                <w:rFonts w:ascii="Times New Roman" w:eastAsia="Times New Roman" w:hAnsi="Times New Roman" w:cs="Times New Roman"/>
                <w:sz w:val="24"/>
                <w:szCs w:val="24"/>
                <w:lang w:val="en-PK" w:eastAsia="en-PK"/>
              </w:rPr>
            </w:pPr>
            <w:hyperlink r:id="rId91" w:history="1">
              <w:r w:rsidRPr="00C23BB4">
                <w:rPr>
                  <w:rFonts w:ascii="Times New Roman" w:eastAsia="Times New Roman" w:hAnsi="Times New Roman" w:cs="Times New Roman"/>
                  <w:color w:val="0000FF"/>
                  <w:sz w:val="24"/>
                  <w:szCs w:val="24"/>
                  <w:u w:val="single"/>
                  <w:lang w:val="en-PK" w:eastAsia="en-PK"/>
                </w:rPr>
                <w:t>e</w:t>
              </w:r>
            </w:hyperlink>
          </w:p>
        </w:tc>
      </w:tr>
    </w:tbl>
    <w:p w14:paraId="3AD32AD5" w14:textId="710A4E2D" w:rsidR="00C23BB4" w:rsidRPr="00C23BB4" w:rsidRDefault="00C23BB4" w:rsidP="00C23BB4">
      <w:pPr>
        <w:spacing w:after="0" w:line="240" w:lineRule="auto"/>
        <w:rPr>
          <w:rFonts w:ascii="Times New Roman" w:eastAsia="Times New Roman" w:hAnsi="Times New Roman" w:cs="Times New Roman"/>
          <w:sz w:val="24"/>
          <w:szCs w:val="24"/>
          <w:lang w:val="en" w:eastAsia="en-PK"/>
        </w:rPr>
      </w:pPr>
      <w:r w:rsidRPr="00C23BB4">
        <w:rPr>
          <w:rFonts w:ascii="Times New Roman" w:eastAsia="Times New Roman" w:hAnsi="Times New Roman" w:cs="Times New Roman"/>
          <w:sz w:val="24"/>
          <w:szCs w:val="24"/>
          <w:lang w:val="en" w:eastAsia="en-PK"/>
        </w:rPr>
        <w:object w:dxaOrig="1440" w:dyaOrig="1440" w14:anchorId="42CED0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8pt;height:15.6pt" o:ole="">
            <v:imagedata r:id="rId92" o:title=""/>
          </v:shape>
          <w:control r:id="rId93" w:name="DefaultOcxName" w:shapeid="_x0000_i1059"/>
        </w:object>
      </w:r>
    </w:p>
    <w:p w14:paraId="521EF948" w14:textId="77777777" w:rsidR="00C23BB4" w:rsidRPr="00C23BB4" w:rsidRDefault="00C23BB4" w:rsidP="00C23BB4">
      <w:pPr>
        <w:spacing w:before="100" w:beforeAutospacing="1" w:after="100" w:afterAutospacing="1" w:line="240" w:lineRule="auto"/>
        <w:outlineLvl w:val="1"/>
        <w:rPr>
          <w:rFonts w:ascii="Times New Roman" w:eastAsia="Times New Roman" w:hAnsi="Times New Roman" w:cs="Times New Roman"/>
          <w:b/>
          <w:bCs/>
          <w:sz w:val="36"/>
          <w:szCs w:val="36"/>
          <w:lang w:val="en" w:eastAsia="en-PK"/>
        </w:rPr>
      </w:pPr>
      <w:r w:rsidRPr="00C23BB4">
        <w:rPr>
          <w:rFonts w:ascii="Times New Roman" w:eastAsia="Times New Roman" w:hAnsi="Times New Roman" w:cs="Times New Roman"/>
          <w:b/>
          <w:bCs/>
          <w:sz w:val="36"/>
          <w:szCs w:val="36"/>
          <w:lang w:val="en" w:eastAsia="en-PK"/>
        </w:rPr>
        <w:t>Contents</w:t>
      </w:r>
    </w:p>
    <w:p w14:paraId="094E1913" w14:textId="77777777" w:rsidR="00C23BB4" w:rsidRPr="00C23BB4" w:rsidRDefault="00C23BB4" w:rsidP="00C23BB4">
      <w:pPr>
        <w:numPr>
          <w:ilvl w:val="0"/>
          <w:numId w:val="19"/>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4" w:anchor="Technical_details" w:history="1">
        <w:r w:rsidRPr="00C23BB4">
          <w:rPr>
            <w:rFonts w:ascii="Times New Roman" w:eastAsia="Times New Roman" w:hAnsi="Times New Roman" w:cs="Times New Roman"/>
            <w:color w:val="0000FF"/>
            <w:sz w:val="24"/>
            <w:szCs w:val="24"/>
            <w:u w:val="single"/>
            <w:lang w:val="en" w:eastAsia="en-PK"/>
          </w:rPr>
          <w:t>1 Technical details</w:t>
        </w:r>
      </w:hyperlink>
    </w:p>
    <w:p w14:paraId="1424A02F" w14:textId="77777777" w:rsidR="00C23BB4" w:rsidRPr="00C23BB4" w:rsidRDefault="00C23BB4" w:rsidP="00C23BB4">
      <w:pPr>
        <w:numPr>
          <w:ilvl w:val="0"/>
          <w:numId w:val="19"/>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5" w:anchor="Datagram_structure" w:history="1">
        <w:r w:rsidRPr="00C23BB4">
          <w:rPr>
            <w:rFonts w:ascii="Times New Roman" w:eastAsia="Times New Roman" w:hAnsi="Times New Roman" w:cs="Times New Roman"/>
            <w:color w:val="0000FF"/>
            <w:sz w:val="24"/>
            <w:szCs w:val="24"/>
            <w:u w:val="single"/>
            <w:lang w:val="en" w:eastAsia="en-PK"/>
          </w:rPr>
          <w:t>2 Datagram structure</w:t>
        </w:r>
      </w:hyperlink>
      <w:r w:rsidRPr="00C23BB4">
        <w:rPr>
          <w:rFonts w:ascii="Times New Roman" w:eastAsia="Times New Roman" w:hAnsi="Times New Roman" w:cs="Times New Roman"/>
          <w:sz w:val="24"/>
          <w:szCs w:val="24"/>
          <w:lang w:val="en" w:eastAsia="en-PK"/>
        </w:rPr>
        <w:t xml:space="preserve"> </w:t>
      </w:r>
    </w:p>
    <w:p w14:paraId="5C21D9FA" w14:textId="77777777" w:rsidR="00C23BB4" w:rsidRPr="00C23BB4" w:rsidRDefault="00C23BB4" w:rsidP="00C23BB4">
      <w:pPr>
        <w:numPr>
          <w:ilvl w:val="1"/>
          <w:numId w:val="19"/>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6" w:anchor="Header" w:history="1">
        <w:r w:rsidRPr="00C23BB4">
          <w:rPr>
            <w:rFonts w:ascii="Times New Roman" w:eastAsia="Times New Roman" w:hAnsi="Times New Roman" w:cs="Times New Roman"/>
            <w:color w:val="0000FF"/>
            <w:sz w:val="24"/>
            <w:szCs w:val="24"/>
            <w:u w:val="single"/>
            <w:lang w:val="en" w:eastAsia="en-PK"/>
          </w:rPr>
          <w:t>2.1 Header</w:t>
        </w:r>
      </w:hyperlink>
    </w:p>
    <w:p w14:paraId="19B440C9" w14:textId="77777777" w:rsidR="00C23BB4" w:rsidRPr="00C23BB4" w:rsidRDefault="00C23BB4" w:rsidP="00C23BB4">
      <w:pPr>
        <w:numPr>
          <w:ilvl w:val="1"/>
          <w:numId w:val="19"/>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7" w:anchor="Data" w:history="1">
        <w:r w:rsidRPr="00C23BB4">
          <w:rPr>
            <w:rFonts w:ascii="Times New Roman" w:eastAsia="Times New Roman" w:hAnsi="Times New Roman" w:cs="Times New Roman"/>
            <w:color w:val="0000FF"/>
            <w:sz w:val="24"/>
            <w:szCs w:val="24"/>
            <w:u w:val="single"/>
            <w:lang w:val="en" w:eastAsia="en-PK"/>
          </w:rPr>
          <w:t>2.2 Data</w:t>
        </w:r>
      </w:hyperlink>
    </w:p>
    <w:p w14:paraId="33262740" w14:textId="77777777" w:rsidR="00C23BB4" w:rsidRPr="00C23BB4" w:rsidRDefault="00C23BB4" w:rsidP="00C23BB4">
      <w:pPr>
        <w:numPr>
          <w:ilvl w:val="0"/>
          <w:numId w:val="19"/>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8" w:anchor="Control_messages" w:history="1">
        <w:r w:rsidRPr="00C23BB4">
          <w:rPr>
            <w:rFonts w:ascii="Times New Roman" w:eastAsia="Times New Roman" w:hAnsi="Times New Roman" w:cs="Times New Roman"/>
            <w:color w:val="0000FF"/>
            <w:sz w:val="24"/>
            <w:szCs w:val="24"/>
            <w:u w:val="single"/>
            <w:lang w:val="en" w:eastAsia="en-PK"/>
          </w:rPr>
          <w:t>3 Control messages</w:t>
        </w:r>
      </w:hyperlink>
      <w:r w:rsidRPr="00C23BB4">
        <w:rPr>
          <w:rFonts w:ascii="Times New Roman" w:eastAsia="Times New Roman" w:hAnsi="Times New Roman" w:cs="Times New Roman"/>
          <w:sz w:val="24"/>
          <w:szCs w:val="24"/>
          <w:lang w:val="en" w:eastAsia="en-PK"/>
        </w:rPr>
        <w:t xml:space="preserve"> </w:t>
      </w:r>
    </w:p>
    <w:p w14:paraId="59BC9FFC" w14:textId="77777777" w:rsidR="00C23BB4" w:rsidRPr="00C23BB4" w:rsidRDefault="00C23BB4" w:rsidP="00C23BB4">
      <w:pPr>
        <w:numPr>
          <w:ilvl w:val="1"/>
          <w:numId w:val="19"/>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9" w:anchor="Source_quench" w:history="1">
        <w:r w:rsidRPr="00C23BB4">
          <w:rPr>
            <w:rFonts w:ascii="Times New Roman" w:eastAsia="Times New Roman" w:hAnsi="Times New Roman" w:cs="Times New Roman"/>
            <w:color w:val="0000FF"/>
            <w:sz w:val="24"/>
            <w:szCs w:val="24"/>
            <w:u w:val="single"/>
            <w:lang w:val="en" w:eastAsia="en-PK"/>
          </w:rPr>
          <w:t>3.1 Source quench</w:t>
        </w:r>
      </w:hyperlink>
    </w:p>
    <w:p w14:paraId="3452694E" w14:textId="77777777" w:rsidR="00C23BB4" w:rsidRPr="00C23BB4" w:rsidRDefault="00C23BB4" w:rsidP="00C23BB4">
      <w:pPr>
        <w:numPr>
          <w:ilvl w:val="1"/>
          <w:numId w:val="19"/>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0" w:anchor="Redirect" w:history="1">
        <w:r w:rsidRPr="00C23BB4">
          <w:rPr>
            <w:rFonts w:ascii="Times New Roman" w:eastAsia="Times New Roman" w:hAnsi="Times New Roman" w:cs="Times New Roman"/>
            <w:color w:val="0000FF"/>
            <w:sz w:val="24"/>
            <w:szCs w:val="24"/>
            <w:u w:val="single"/>
            <w:lang w:val="en" w:eastAsia="en-PK"/>
          </w:rPr>
          <w:t>3.2 Redirect</w:t>
        </w:r>
      </w:hyperlink>
    </w:p>
    <w:p w14:paraId="589E983F" w14:textId="77777777" w:rsidR="00C23BB4" w:rsidRPr="00C23BB4" w:rsidRDefault="00C23BB4" w:rsidP="00C23BB4">
      <w:pPr>
        <w:numPr>
          <w:ilvl w:val="1"/>
          <w:numId w:val="19"/>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1" w:anchor="Time_exceeded" w:history="1">
        <w:r w:rsidRPr="00C23BB4">
          <w:rPr>
            <w:rFonts w:ascii="Times New Roman" w:eastAsia="Times New Roman" w:hAnsi="Times New Roman" w:cs="Times New Roman"/>
            <w:color w:val="0000FF"/>
            <w:sz w:val="24"/>
            <w:szCs w:val="24"/>
            <w:u w:val="single"/>
            <w:lang w:val="en" w:eastAsia="en-PK"/>
          </w:rPr>
          <w:t>3.3 Time exceeded</w:t>
        </w:r>
      </w:hyperlink>
    </w:p>
    <w:p w14:paraId="57438A98" w14:textId="77777777" w:rsidR="00C23BB4" w:rsidRPr="00C23BB4" w:rsidRDefault="00C23BB4" w:rsidP="00C23BB4">
      <w:pPr>
        <w:numPr>
          <w:ilvl w:val="1"/>
          <w:numId w:val="19"/>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2" w:anchor="Timestamp" w:history="1">
        <w:r w:rsidRPr="00C23BB4">
          <w:rPr>
            <w:rFonts w:ascii="Times New Roman" w:eastAsia="Times New Roman" w:hAnsi="Times New Roman" w:cs="Times New Roman"/>
            <w:color w:val="0000FF"/>
            <w:sz w:val="24"/>
            <w:szCs w:val="24"/>
            <w:u w:val="single"/>
            <w:lang w:val="en" w:eastAsia="en-PK"/>
          </w:rPr>
          <w:t>3.4 Timestamp</w:t>
        </w:r>
      </w:hyperlink>
    </w:p>
    <w:p w14:paraId="5528BDA9" w14:textId="77777777" w:rsidR="00C23BB4" w:rsidRPr="00C23BB4" w:rsidRDefault="00C23BB4" w:rsidP="00C23BB4">
      <w:pPr>
        <w:numPr>
          <w:ilvl w:val="1"/>
          <w:numId w:val="19"/>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3" w:anchor="Timestamp_reply" w:history="1">
        <w:r w:rsidRPr="00C23BB4">
          <w:rPr>
            <w:rFonts w:ascii="Times New Roman" w:eastAsia="Times New Roman" w:hAnsi="Times New Roman" w:cs="Times New Roman"/>
            <w:color w:val="0000FF"/>
            <w:sz w:val="24"/>
            <w:szCs w:val="24"/>
            <w:u w:val="single"/>
            <w:lang w:val="en" w:eastAsia="en-PK"/>
          </w:rPr>
          <w:t>3.5 Timestamp reply</w:t>
        </w:r>
      </w:hyperlink>
    </w:p>
    <w:p w14:paraId="1700F16F" w14:textId="77777777" w:rsidR="00C23BB4" w:rsidRPr="00C23BB4" w:rsidRDefault="00C23BB4" w:rsidP="00C23BB4">
      <w:pPr>
        <w:numPr>
          <w:ilvl w:val="1"/>
          <w:numId w:val="19"/>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4" w:anchor="Address_mask_request" w:history="1">
        <w:r w:rsidRPr="00C23BB4">
          <w:rPr>
            <w:rFonts w:ascii="Times New Roman" w:eastAsia="Times New Roman" w:hAnsi="Times New Roman" w:cs="Times New Roman"/>
            <w:color w:val="0000FF"/>
            <w:sz w:val="24"/>
            <w:szCs w:val="24"/>
            <w:u w:val="single"/>
            <w:lang w:val="en" w:eastAsia="en-PK"/>
          </w:rPr>
          <w:t>3.6 Address mask request</w:t>
        </w:r>
      </w:hyperlink>
    </w:p>
    <w:p w14:paraId="1A3AFE87" w14:textId="77777777" w:rsidR="00C23BB4" w:rsidRPr="00C23BB4" w:rsidRDefault="00C23BB4" w:rsidP="00C23BB4">
      <w:pPr>
        <w:numPr>
          <w:ilvl w:val="1"/>
          <w:numId w:val="19"/>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5" w:anchor="Address_mask_reply" w:history="1">
        <w:r w:rsidRPr="00C23BB4">
          <w:rPr>
            <w:rFonts w:ascii="Times New Roman" w:eastAsia="Times New Roman" w:hAnsi="Times New Roman" w:cs="Times New Roman"/>
            <w:color w:val="0000FF"/>
            <w:sz w:val="24"/>
            <w:szCs w:val="24"/>
            <w:u w:val="single"/>
            <w:lang w:val="en" w:eastAsia="en-PK"/>
          </w:rPr>
          <w:t>3.7 Address mask reply</w:t>
        </w:r>
      </w:hyperlink>
    </w:p>
    <w:p w14:paraId="6443344B" w14:textId="77777777" w:rsidR="00C23BB4" w:rsidRPr="00C23BB4" w:rsidRDefault="00C23BB4" w:rsidP="00C23BB4">
      <w:pPr>
        <w:numPr>
          <w:ilvl w:val="1"/>
          <w:numId w:val="19"/>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6" w:anchor="Destination_unreachable" w:history="1">
        <w:r w:rsidRPr="00C23BB4">
          <w:rPr>
            <w:rFonts w:ascii="Times New Roman" w:eastAsia="Times New Roman" w:hAnsi="Times New Roman" w:cs="Times New Roman"/>
            <w:color w:val="0000FF"/>
            <w:sz w:val="24"/>
            <w:szCs w:val="24"/>
            <w:u w:val="single"/>
            <w:lang w:val="en" w:eastAsia="en-PK"/>
          </w:rPr>
          <w:t>3.8 Destination unreachable</w:t>
        </w:r>
      </w:hyperlink>
    </w:p>
    <w:p w14:paraId="013A0461" w14:textId="77777777" w:rsidR="00C23BB4" w:rsidRPr="00C23BB4" w:rsidRDefault="00C23BB4" w:rsidP="00C23BB4">
      <w:pPr>
        <w:numPr>
          <w:ilvl w:val="0"/>
          <w:numId w:val="19"/>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7" w:anchor="See_also" w:history="1">
        <w:r w:rsidRPr="00C23BB4">
          <w:rPr>
            <w:rFonts w:ascii="Times New Roman" w:eastAsia="Times New Roman" w:hAnsi="Times New Roman" w:cs="Times New Roman"/>
            <w:color w:val="0000FF"/>
            <w:sz w:val="24"/>
            <w:szCs w:val="24"/>
            <w:u w:val="single"/>
            <w:lang w:val="en" w:eastAsia="en-PK"/>
          </w:rPr>
          <w:t>4 See also</w:t>
        </w:r>
      </w:hyperlink>
    </w:p>
    <w:p w14:paraId="29C6BCA1" w14:textId="77777777" w:rsidR="00C23BB4" w:rsidRPr="00C23BB4" w:rsidRDefault="00C23BB4" w:rsidP="00C23BB4">
      <w:pPr>
        <w:numPr>
          <w:ilvl w:val="0"/>
          <w:numId w:val="19"/>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8" w:anchor="References" w:history="1">
        <w:r w:rsidRPr="00C23BB4">
          <w:rPr>
            <w:rFonts w:ascii="Times New Roman" w:eastAsia="Times New Roman" w:hAnsi="Times New Roman" w:cs="Times New Roman"/>
            <w:color w:val="0000FF"/>
            <w:sz w:val="24"/>
            <w:szCs w:val="24"/>
            <w:u w:val="single"/>
            <w:lang w:val="en" w:eastAsia="en-PK"/>
          </w:rPr>
          <w:t>5 References</w:t>
        </w:r>
      </w:hyperlink>
    </w:p>
    <w:p w14:paraId="483F3997" w14:textId="77777777" w:rsidR="00C23BB4" w:rsidRPr="00C23BB4" w:rsidRDefault="00C23BB4" w:rsidP="00C23BB4">
      <w:pPr>
        <w:numPr>
          <w:ilvl w:val="0"/>
          <w:numId w:val="19"/>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9" w:anchor="RFCs" w:history="1">
        <w:r w:rsidRPr="00C23BB4">
          <w:rPr>
            <w:rFonts w:ascii="Times New Roman" w:eastAsia="Times New Roman" w:hAnsi="Times New Roman" w:cs="Times New Roman"/>
            <w:color w:val="0000FF"/>
            <w:sz w:val="24"/>
            <w:szCs w:val="24"/>
            <w:u w:val="single"/>
            <w:lang w:val="en" w:eastAsia="en-PK"/>
          </w:rPr>
          <w:t>6 RFCs</w:t>
        </w:r>
      </w:hyperlink>
    </w:p>
    <w:p w14:paraId="3C9137AD" w14:textId="77777777" w:rsidR="00C23BB4" w:rsidRPr="00C23BB4" w:rsidRDefault="00C23BB4" w:rsidP="00C23BB4">
      <w:pPr>
        <w:numPr>
          <w:ilvl w:val="0"/>
          <w:numId w:val="19"/>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10" w:anchor="External_links" w:history="1">
        <w:r w:rsidRPr="00C23BB4">
          <w:rPr>
            <w:rFonts w:ascii="Times New Roman" w:eastAsia="Times New Roman" w:hAnsi="Times New Roman" w:cs="Times New Roman"/>
            <w:color w:val="0000FF"/>
            <w:sz w:val="24"/>
            <w:szCs w:val="24"/>
            <w:u w:val="single"/>
            <w:lang w:val="en" w:eastAsia="en-PK"/>
          </w:rPr>
          <w:t>7 External links</w:t>
        </w:r>
      </w:hyperlink>
    </w:p>
    <w:p w14:paraId="2A11B387" w14:textId="77777777" w:rsidR="00C23BB4" w:rsidRPr="00C23BB4" w:rsidRDefault="00C23BB4" w:rsidP="00C23BB4">
      <w:pPr>
        <w:spacing w:before="100" w:beforeAutospacing="1" w:after="100" w:afterAutospacing="1" w:line="240" w:lineRule="auto"/>
        <w:outlineLvl w:val="1"/>
        <w:rPr>
          <w:rFonts w:ascii="Times New Roman" w:eastAsia="Times New Roman" w:hAnsi="Times New Roman" w:cs="Times New Roman"/>
          <w:b/>
          <w:bCs/>
          <w:sz w:val="36"/>
          <w:szCs w:val="36"/>
          <w:lang w:val="en" w:eastAsia="en-PK"/>
        </w:rPr>
      </w:pPr>
      <w:r w:rsidRPr="00C23BB4">
        <w:rPr>
          <w:rFonts w:ascii="Times New Roman" w:eastAsia="Times New Roman" w:hAnsi="Times New Roman" w:cs="Times New Roman"/>
          <w:b/>
          <w:bCs/>
          <w:sz w:val="36"/>
          <w:szCs w:val="36"/>
          <w:lang w:val="en" w:eastAsia="en-PK"/>
        </w:rPr>
        <w:t>Technical details</w:t>
      </w:r>
    </w:p>
    <w:p w14:paraId="0421070E" w14:textId="77777777" w:rsidR="00C23BB4" w:rsidRPr="00C23BB4" w:rsidRDefault="00C23BB4" w:rsidP="00C23BB4">
      <w:pPr>
        <w:spacing w:before="100" w:beforeAutospacing="1" w:after="100" w:afterAutospacing="1"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ICMP is part of the Internet protocol suite as defined in </w:t>
      </w:r>
      <w:hyperlink r:id="rId111" w:history="1">
        <w:r w:rsidRPr="00C23BB4">
          <w:rPr>
            <w:rFonts w:ascii="Times New Roman" w:eastAsia="Times New Roman" w:hAnsi="Times New Roman" w:cs="Times New Roman"/>
            <w:color w:val="0000FF"/>
            <w:sz w:val="24"/>
            <w:szCs w:val="24"/>
            <w:u w:val="single"/>
            <w:lang w:val="en-PK" w:eastAsia="en-PK"/>
          </w:rPr>
          <w:t>RFC 792</w:t>
        </w:r>
      </w:hyperlink>
      <w:r w:rsidRPr="00C23BB4">
        <w:rPr>
          <w:rFonts w:ascii="Times New Roman" w:eastAsia="Times New Roman" w:hAnsi="Times New Roman" w:cs="Times New Roman"/>
          <w:sz w:val="24"/>
          <w:szCs w:val="24"/>
          <w:lang w:val="en-PK" w:eastAsia="en-PK"/>
        </w:rPr>
        <w:t xml:space="preserve">. ICMP messages are typically used for diagnostic or control purposes or generated in response to errors in </w:t>
      </w:r>
      <w:hyperlink r:id="rId112" w:tooltip="Internet Protocol" w:history="1">
        <w:r w:rsidRPr="00C23BB4">
          <w:rPr>
            <w:rFonts w:ascii="Times New Roman" w:eastAsia="Times New Roman" w:hAnsi="Times New Roman" w:cs="Times New Roman"/>
            <w:color w:val="0000FF"/>
            <w:sz w:val="24"/>
            <w:szCs w:val="24"/>
            <w:u w:val="single"/>
            <w:lang w:val="en-PK" w:eastAsia="en-PK"/>
          </w:rPr>
          <w:t>IP</w:t>
        </w:r>
      </w:hyperlink>
      <w:r w:rsidRPr="00C23BB4">
        <w:rPr>
          <w:rFonts w:ascii="Times New Roman" w:eastAsia="Times New Roman" w:hAnsi="Times New Roman" w:cs="Times New Roman"/>
          <w:sz w:val="24"/>
          <w:szCs w:val="24"/>
          <w:lang w:val="en-PK" w:eastAsia="en-PK"/>
        </w:rPr>
        <w:t xml:space="preserve"> operations (as specified in </w:t>
      </w:r>
      <w:hyperlink r:id="rId113" w:history="1">
        <w:r w:rsidRPr="00C23BB4">
          <w:rPr>
            <w:rFonts w:ascii="Times New Roman" w:eastAsia="Times New Roman" w:hAnsi="Times New Roman" w:cs="Times New Roman"/>
            <w:color w:val="0000FF"/>
            <w:sz w:val="24"/>
            <w:szCs w:val="24"/>
            <w:u w:val="single"/>
            <w:lang w:val="en-PK" w:eastAsia="en-PK"/>
          </w:rPr>
          <w:t>RFC 1122</w:t>
        </w:r>
      </w:hyperlink>
      <w:r w:rsidRPr="00C23BB4">
        <w:rPr>
          <w:rFonts w:ascii="Times New Roman" w:eastAsia="Times New Roman" w:hAnsi="Times New Roman" w:cs="Times New Roman"/>
          <w:sz w:val="24"/>
          <w:szCs w:val="24"/>
          <w:lang w:val="en-PK" w:eastAsia="en-PK"/>
        </w:rPr>
        <w:t>). ICMP errors are directed to the source IP address of the originating packet.</w:t>
      </w:r>
      <w:hyperlink r:id="rId114" w:anchor="cite_note-Forouzan-2" w:history="1">
        <w:r w:rsidRPr="00C23BB4">
          <w:rPr>
            <w:rFonts w:ascii="Times New Roman" w:eastAsia="Times New Roman" w:hAnsi="Times New Roman" w:cs="Times New Roman"/>
            <w:color w:val="0000FF"/>
            <w:sz w:val="24"/>
            <w:szCs w:val="24"/>
            <w:u w:val="single"/>
            <w:vertAlign w:val="superscript"/>
            <w:lang w:val="en-PK" w:eastAsia="en-PK"/>
          </w:rPr>
          <w:t>[2]</w:t>
        </w:r>
      </w:hyperlink>
      <w:r w:rsidRPr="00C23BB4">
        <w:rPr>
          <w:rFonts w:ascii="Times New Roman" w:eastAsia="Times New Roman" w:hAnsi="Times New Roman" w:cs="Times New Roman"/>
          <w:sz w:val="24"/>
          <w:szCs w:val="24"/>
          <w:lang w:val="en-PK" w:eastAsia="en-PK"/>
        </w:rPr>
        <w:t xml:space="preserve"> </w:t>
      </w:r>
    </w:p>
    <w:p w14:paraId="021862BB" w14:textId="77777777" w:rsidR="00C23BB4" w:rsidRPr="00C23BB4" w:rsidRDefault="00C23BB4" w:rsidP="00C23BB4">
      <w:pPr>
        <w:spacing w:before="100" w:beforeAutospacing="1" w:after="100" w:afterAutospacing="1"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For example, every device (such as an intermediate </w:t>
      </w:r>
      <w:hyperlink r:id="rId115" w:tooltip="Router (computing)" w:history="1">
        <w:r w:rsidRPr="00C23BB4">
          <w:rPr>
            <w:rFonts w:ascii="Times New Roman" w:eastAsia="Times New Roman" w:hAnsi="Times New Roman" w:cs="Times New Roman"/>
            <w:color w:val="0000FF"/>
            <w:sz w:val="24"/>
            <w:szCs w:val="24"/>
            <w:u w:val="single"/>
            <w:lang w:val="en-PK" w:eastAsia="en-PK"/>
          </w:rPr>
          <w:t>router</w:t>
        </w:r>
      </w:hyperlink>
      <w:r w:rsidRPr="00C23BB4">
        <w:rPr>
          <w:rFonts w:ascii="Times New Roman" w:eastAsia="Times New Roman" w:hAnsi="Times New Roman" w:cs="Times New Roman"/>
          <w:sz w:val="24"/>
          <w:szCs w:val="24"/>
          <w:lang w:val="en-PK" w:eastAsia="en-PK"/>
        </w:rPr>
        <w:t xml:space="preserve">) forwarding an IP </w:t>
      </w:r>
      <w:hyperlink r:id="rId116" w:tooltip="Datagram" w:history="1">
        <w:r w:rsidRPr="00C23BB4">
          <w:rPr>
            <w:rFonts w:ascii="Times New Roman" w:eastAsia="Times New Roman" w:hAnsi="Times New Roman" w:cs="Times New Roman"/>
            <w:color w:val="0000FF"/>
            <w:sz w:val="24"/>
            <w:szCs w:val="24"/>
            <w:u w:val="single"/>
            <w:lang w:val="en-PK" w:eastAsia="en-PK"/>
          </w:rPr>
          <w:t>datagram</w:t>
        </w:r>
      </w:hyperlink>
      <w:r w:rsidRPr="00C23BB4">
        <w:rPr>
          <w:rFonts w:ascii="Times New Roman" w:eastAsia="Times New Roman" w:hAnsi="Times New Roman" w:cs="Times New Roman"/>
          <w:sz w:val="24"/>
          <w:szCs w:val="24"/>
          <w:lang w:val="en-PK" w:eastAsia="en-PK"/>
        </w:rPr>
        <w:t xml:space="preserve"> first decrements the </w:t>
      </w:r>
      <w:hyperlink r:id="rId117" w:tooltip="Time to live" w:history="1">
        <w:r w:rsidRPr="00C23BB4">
          <w:rPr>
            <w:rFonts w:ascii="Times New Roman" w:eastAsia="Times New Roman" w:hAnsi="Times New Roman" w:cs="Times New Roman"/>
            <w:color w:val="0000FF"/>
            <w:sz w:val="24"/>
            <w:szCs w:val="24"/>
            <w:u w:val="single"/>
            <w:lang w:val="en-PK" w:eastAsia="en-PK"/>
          </w:rPr>
          <w:t>time to live</w:t>
        </w:r>
      </w:hyperlink>
      <w:r w:rsidRPr="00C23BB4">
        <w:rPr>
          <w:rFonts w:ascii="Times New Roman" w:eastAsia="Times New Roman" w:hAnsi="Times New Roman" w:cs="Times New Roman"/>
          <w:sz w:val="24"/>
          <w:szCs w:val="24"/>
          <w:lang w:val="en-PK" w:eastAsia="en-PK"/>
        </w:rPr>
        <w:t xml:space="preserve"> (TTL) field in the IP header by one. If the resulting TTL is 0, the packet is discarded and an ICMP </w:t>
      </w:r>
      <w:hyperlink r:id="rId118" w:anchor="Time_exceeded" w:history="1">
        <w:r w:rsidRPr="00C23BB4">
          <w:rPr>
            <w:rFonts w:ascii="Times New Roman" w:eastAsia="Times New Roman" w:hAnsi="Times New Roman" w:cs="Times New Roman"/>
            <w:color w:val="0000FF"/>
            <w:sz w:val="24"/>
            <w:szCs w:val="24"/>
            <w:u w:val="single"/>
            <w:lang w:val="en-PK" w:eastAsia="en-PK"/>
          </w:rPr>
          <w:t>time exceeded in transit</w:t>
        </w:r>
      </w:hyperlink>
      <w:r w:rsidRPr="00C23BB4">
        <w:rPr>
          <w:rFonts w:ascii="Times New Roman" w:eastAsia="Times New Roman" w:hAnsi="Times New Roman" w:cs="Times New Roman"/>
          <w:sz w:val="24"/>
          <w:szCs w:val="24"/>
          <w:lang w:val="en-PK" w:eastAsia="en-PK"/>
        </w:rPr>
        <w:t xml:space="preserve"> message is sent to the datagram's source address. </w:t>
      </w:r>
    </w:p>
    <w:p w14:paraId="7C904DB6" w14:textId="77777777" w:rsidR="00C23BB4" w:rsidRPr="00C23BB4" w:rsidRDefault="00C23BB4" w:rsidP="00C23BB4">
      <w:pPr>
        <w:spacing w:before="100" w:beforeAutospacing="1" w:after="100" w:afterAutospacing="1"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Many commonly used network utilities are based on ICMP messages. The </w:t>
      </w:r>
      <w:hyperlink r:id="rId119" w:tooltip="Traceroute" w:history="1">
        <w:r w:rsidRPr="00C23BB4">
          <w:rPr>
            <w:rFonts w:ascii="Times New Roman" w:eastAsia="Times New Roman" w:hAnsi="Times New Roman" w:cs="Times New Roman"/>
            <w:color w:val="0000FF"/>
            <w:sz w:val="24"/>
            <w:szCs w:val="24"/>
            <w:u w:val="single"/>
            <w:lang w:val="en-PK" w:eastAsia="en-PK"/>
          </w:rPr>
          <w:t>traceroute</w:t>
        </w:r>
      </w:hyperlink>
      <w:r w:rsidRPr="00C23BB4">
        <w:rPr>
          <w:rFonts w:ascii="Times New Roman" w:eastAsia="Times New Roman" w:hAnsi="Times New Roman" w:cs="Times New Roman"/>
          <w:sz w:val="24"/>
          <w:szCs w:val="24"/>
          <w:lang w:val="en-PK" w:eastAsia="en-PK"/>
        </w:rPr>
        <w:t xml:space="preserve"> command can be implemented by transmitting IP datagrams with specially set IP TTL header fields, and looking for ICMP time exceeded in transit and </w:t>
      </w:r>
      <w:hyperlink r:id="rId120" w:anchor="Destination_unreachable" w:history="1">
        <w:r w:rsidRPr="00C23BB4">
          <w:rPr>
            <w:rFonts w:ascii="Times New Roman" w:eastAsia="Times New Roman" w:hAnsi="Times New Roman" w:cs="Times New Roman"/>
            <w:color w:val="0000FF"/>
            <w:sz w:val="24"/>
            <w:szCs w:val="24"/>
            <w:u w:val="single"/>
            <w:lang w:val="en-PK" w:eastAsia="en-PK"/>
          </w:rPr>
          <w:t>Destination unreachable</w:t>
        </w:r>
      </w:hyperlink>
      <w:r w:rsidRPr="00C23BB4">
        <w:rPr>
          <w:rFonts w:ascii="Times New Roman" w:eastAsia="Times New Roman" w:hAnsi="Times New Roman" w:cs="Times New Roman"/>
          <w:sz w:val="24"/>
          <w:szCs w:val="24"/>
          <w:lang w:val="en-PK" w:eastAsia="en-PK"/>
        </w:rPr>
        <w:t xml:space="preserve"> messages generated in response. The related </w:t>
      </w:r>
      <w:hyperlink r:id="rId121" w:tooltip="Ping (networking utility)" w:history="1">
        <w:r w:rsidRPr="00C23BB4">
          <w:rPr>
            <w:rFonts w:ascii="Times New Roman" w:eastAsia="Times New Roman" w:hAnsi="Times New Roman" w:cs="Times New Roman"/>
            <w:color w:val="0000FF"/>
            <w:sz w:val="24"/>
            <w:szCs w:val="24"/>
            <w:u w:val="single"/>
            <w:lang w:val="en-PK" w:eastAsia="en-PK"/>
          </w:rPr>
          <w:t>ping</w:t>
        </w:r>
      </w:hyperlink>
      <w:r w:rsidRPr="00C23BB4">
        <w:rPr>
          <w:rFonts w:ascii="Times New Roman" w:eastAsia="Times New Roman" w:hAnsi="Times New Roman" w:cs="Times New Roman"/>
          <w:sz w:val="24"/>
          <w:szCs w:val="24"/>
          <w:lang w:val="en-PK" w:eastAsia="en-PK"/>
        </w:rPr>
        <w:t xml:space="preserve"> utility is implemented using the ICMP </w:t>
      </w:r>
      <w:r w:rsidRPr="00C23BB4">
        <w:rPr>
          <w:rFonts w:ascii="Times New Roman" w:eastAsia="Times New Roman" w:hAnsi="Times New Roman" w:cs="Times New Roman"/>
          <w:i/>
          <w:iCs/>
          <w:sz w:val="24"/>
          <w:szCs w:val="24"/>
          <w:lang w:val="en-PK" w:eastAsia="en-PK"/>
        </w:rPr>
        <w:t>echo request</w:t>
      </w:r>
      <w:r w:rsidRPr="00C23BB4">
        <w:rPr>
          <w:rFonts w:ascii="Times New Roman" w:eastAsia="Times New Roman" w:hAnsi="Times New Roman" w:cs="Times New Roman"/>
          <w:sz w:val="24"/>
          <w:szCs w:val="24"/>
          <w:lang w:val="en-PK" w:eastAsia="en-PK"/>
        </w:rPr>
        <w:t xml:space="preserve"> and </w:t>
      </w:r>
      <w:r w:rsidRPr="00C23BB4">
        <w:rPr>
          <w:rFonts w:ascii="Times New Roman" w:eastAsia="Times New Roman" w:hAnsi="Times New Roman" w:cs="Times New Roman"/>
          <w:i/>
          <w:iCs/>
          <w:sz w:val="24"/>
          <w:szCs w:val="24"/>
          <w:lang w:val="en-PK" w:eastAsia="en-PK"/>
        </w:rPr>
        <w:t>echo reply</w:t>
      </w:r>
      <w:r w:rsidRPr="00C23BB4">
        <w:rPr>
          <w:rFonts w:ascii="Times New Roman" w:eastAsia="Times New Roman" w:hAnsi="Times New Roman" w:cs="Times New Roman"/>
          <w:sz w:val="24"/>
          <w:szCs w:val="24"/>
          <w:lang w:val="en-PK" w:eastAsia="en-PK"/>
        </w:rPr>
        <w:t xml:space="preserve"> messages. </w:t>
      </w:r>
    </w:p>
    <w:p w14:paraId="47023EA6" w14:textId="77777777" w:rsidR="00C23BB4" w:rsidRPr="00C23BB4" w:rsidRDefault="00C23BB4" w:rsidP="00C23BB4">
      <w:pPr>
        <w:spacing w:before="100" w:beforeAutospacing="1" w:after="100" w:afterAutospacing="1"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ICMP uses the basic support of IP as if it were a higher-level protocol, however, ICMP is actually an integral part of IP. Although ICMP messages are contained within standard IP packets, ICMP messages are usually processed as a special case, distinguished from normal IP processing. In many cases, it is necessary to inspect the contents of the ICMP message and deliver the appropriate error message to the application responsible for transmitting the IP packet that prompted the ICMP message to be sent. </w:t>
      </w:r>
    </w:p>
    <w:p w14:paraId="3C2A36B4" w14:textId="77777777" w:rsidR="00C23BB4" w:rsidRPr="00C23BB4" w:rsidRDefault="00C23BB4" w:rsidP="00C23BB4">
      <w:pPr>
        <w:spacing w:before="100" w:beforeAutospacing="1" w:after="100" w:afterAutospacing="1"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ICMP is a </w:t>
      </w:r>
      <w:hyperlink r:id="rId122" w:tooltip="Network layer" w:history="1">
        <w:r w:rsidRPr="00C23BB4">
          <w:rPr>
            <w:rFonts w:ascii="Times New Roman" w:eastAsia="Times New Roman" w:hAnsi="Times New Roman" w:cs="Times New Roman"/>
            <w:color w:val="0000FF"/>
            <w:sz w:val="24"/>
            <w:szCs w:val="24"/>
            <w:u w:val="single"/>
            <w:lang w:val="en-PK" w:eastAsia="en-PK"/>
          </w:rPr>
          <w:t>network-layer</w:t>
        </w:r>
      </w:hyperlink>
      <w:r w:rsidRPr="00C23BB4">
        <w:rPr>
          <w:rFonts w:ascii="Times New Roman" w:eastAsia="Times New Roman" w:hAnsi="Times New Roman" w:cs="Times New Roman"/>
          <w:sz w:val="24"/>
          <w:szCs w:val="24"/>
          <w:lang w:val="en-PK" w:eastAsia="en-PK"/>
        </w:rPr>
        <w:t xml:space="preserve"> protocol. There is no TCP or UDP port number associated with ICMP packets as these numbers are associated with the </w:t>
      </w:r>
      <w:hyperlink r:id="rId123" w:tooltip="Transport layer" w:history="1">
        <w:r w:rsidRPr="00C23BB4">
          <w:rPr>
            <w:rFonts w:ascii="Times New Roman" w:eastAsia="Times New Roman" w:hAnsi="Times New Roman" w:cs="Times New Roman"/>
            <w:color w:val="0000FF"/>
            <w:sz w:val="24"/>
            <w:szCs w:val="24"/>
            <w:u w:val="single"/>
            <w:lang w:val="en-PK" w:eastAsia="en-PK"/>
          </w:rPr>
          <w:t>transport layer</w:t>
        </w:r>
      </w:hyperlink>
      <w:r w:rsidRPr="00C23BB4">
        <w:rPr>
          <w:rFonts w:ascii="Times New Roman" w:eastAsia="Times New Roman" w:hAnsi="Times New Roman" w:cs="Times New Roman"/>
          <w:sz w:val="24"/>
          <w:szCs w:val="24"/>
          <w:lang w:val="en-PK" w:eastAsia="en-PK"/>
        </w:rPr>
        <w:t xml:space="preserve"> above.</w:t>
      </w:r>
      <w:hyperlink r:id="rId124" w:anchor="cite_note-3" w:history="1">
        <w:r w:rsidRPr="00C23BB4">
          <w:rPr>
            <w:rFonts w:ascii="Times New Roman" w:eastAsia="Times New Roman" w:hAnsi="Times New Roman" w:cs="Times New Roman"/>
            <w:color w:val="0000FF"/>
            <w:sz w:val="24"/>
            <w:szCs w:val="24"/>
            <w:u w:val="single"/>
            <w:vertAlign w:val="superscript"/>
            <w:lang w:val="en-PK" w:eastAsia="en-PK"/>
          </w:rPr>
          <w:t>[3]</w:t>
        </w:r>
      </w:hyperlink>
      <w:r w:rsidRPr="00C23BB4">
        <w:rPr>
          <w:rFonts w:ascii="Times New Roman" w:eastAsia="Times New Roman" w:hAnsi="Times New Roman" w:cs="Times New Roman"/>
          <w:sz w:val="24"/>
          <w:szCs w:val="24"/>
          <w:lang w:val="en-PK" w:eastAsia="en-PK"/>
        </w:rPr>
        <w:t xml:space="preserve"> </w:t>
      </w:r>
    </w:p>
    <w:p w14:paraId="3A816D69" w14:textId="77777777" w:rsidR="00C23BB4" w:rsidRPr="00C23BB4" w:rsidRDefault="00C23BB4" w:rsidP="00C23BB4">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C23BB4">
        <w:rPr>
          <w:rFonts w:ascii="Times New Roman" w:eastAsia="Times New Roman" w:hAnsi="Times New Roman" w:cs="Times New Roman"/>
          <w:b/>
          <w:bCs/>
          <w:sz w:val="36"/>
          <w:szCs w:val="36"/>
          <w:lang w:val="en-PK" w:eastAsia="en-PK"/>
        </w:rPr>
        <w:t>Datagram structure</w:t>
      </w:r>
    </w:p>
    <w:p w14:paraId="124F1CB4" w14:textId="77777777" w:rsidR="00C23BB4" w:rsidRPr="00C23BB4" w:rsidRDefault="00C23BB4" w:rsidP="00C23BB4">
      <w:pPr>
        <w:spacing w:before="100" w:beforeAutospacing="1" w:after="100" w:afterAutospacing="1"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lastRenderedPageBreak/>
        <w:t>The ICMP packet is encapsulated in an IPv4 packet.</w:t>
      </w:r>
      <w:hyperlink r:id="rId125" w:anchor="cite_note-Forouzan-2" w:history="1">
        <w:r w:rsidRPr="00C23BB4">
          <w:rPr>
            <w:rFonts w:ascii="Times New Roman" w:eastAsia="Times New Roman" w:hAnsi="Times New Roman" w:cs="Times New Roman"/>
            <w:color w:val="0000FF"/>
            <w:sz w:val="24"/>
            <w:szCs w:val="24"/>
            <w:u w:val="single"/>
            <w:vertAlign w:val="superscript"/>
            <w:lang w:val="en-PK" w:eastAsia="en-PK"/>
          </w:rPr>
          <w:t>[2]</w:t>
        </w:r>
      </w:hyperlink>
      <w:r w:rsidRPr="00C23BB4">
        <w:rPr>
          <w:rFonts w:ascii="Times New Roman" w:eastAsia="Times New Roman" w:hAnsi="Times New Roman" w:cs="Times New Roman"/>
          <w:sz w:val="24"/>
          <w:szCs w:val="24"/>
          <w:lang w:val="en-PK" w:eastAsia="en-PK"/>
        </w:rPr>
        <w:t xml:space="preserve"> The packet consists of header and data sections. </w:t>
      </w:r>
    </w:p>
    <w:p w14:paraId="000CEAC7" w14:textId="77777777" w:rsidR="00C23BB4" w:rsidRPr="00C23BB4" w:rsidRDefault="00C23BB4" w:rsidP="00C23BB4">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C23BB4">
        <w:rPr>
          <w:rFonts w:ascii="Times New Roman" w:eastAsia="Times New Roman" w:hAnsi="Times New Roman" w:cs="Times New Roman"/>
          <w:b/>
          <w:bCs/>
          <w:sz w:val="27"/>
          <w:szCs w:val="27"/>
          <w:lang w:val="en-PK" w:eastAsia="en-PK"/>
        </w:rPr>
        <w:t>Header</w:t>
      </w:r>
    </w:p>
    <w:p w14:paraId="0A978F6A" w14:textId="77777777" w:rsidR="00C23BB4" w:rsidRPr="00C23BB4" w:rsidRDefault="00C23BB4" w:rsidP="00C23BB4">
      <w:pPr>
        <w:spacing w:before="100" w:beforeAutospacing="1" w:after="100" w:afterAutospacing="1"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The ICMP header starts after the </w:t>
      </w:r>
      <w:hyperlink r:id="rId126" w:anchor="Header" w:tooltip="IPv4" w:history="1">
        <w:r w:rsidRPr="00C23BB4">
          <w:rPr>
            <w:rFonts w:ascii="Times New Roman" w:eastAsia="Times New Roman" w:hAnsi="Times New Roman" w:cs="Times New Roman"/>
            <w:color w:val="0000FF"/>
            <w:sz w:val="24"/>
            <w:szCs w:val="24"/>
            <w:u w:val="single"/>
            <w:lang w:val="en-PK" w:eastAsia="en-PK"/>
          </w:rPr>
          <w:t>IPv4 header</w:t>
        </w:r>
      </w:hyperlink>
      <w:r w:rsidRPr="00C23BB4">
        <w:rPr>
          <w:rFonts w:ascii="Times New Roman" w:eastAsia="Times New Roman" w:hAnsi="Times New Roman" w:cs="Times New Roman"/>
          <w:sz w:val="24"/>
          <w:szCs w:val="24"/>
          <w:lang w:val="en-PK" w:eastAsia="en-PK"/>
        </w:rPr>
        <w:t xml:space="preserve"> and is identified by </w:t>
      </w:r>
      <w:hyperlink r:id="rId127" w:tooltip="List of IP protocol numbers" w:history="1">
        <w:r w:rsidRPr="00C23BB4">
          <w:rPr>
            <w:rFonts w:ascii="Times New Roman" w:eastAsia="Times New Roman" w:hAnsi="Times New Roman" w:cs="Times New Roman"/>
            <w:color w:val="0000FF"/>
            <w:sz w:val="24"/>
            <w:szCs w:val="24"/>
            <w:u w:val="single"/>
            <w:lang w:val="en-PK" w:eastAsia="en-PK"/>
          </w:rPr>
          <w:t>IP protocol number</w:t>
        </w:r>
      </w:hyperlink>
      <w:r w:rsidRPr="00C23BB4">
        <w:rPr>
          <w:rFonts w:ascii="Times New Roman" w:eastAsia="Times New Roman" w:hAnsi="Times New Roman" w:cs="Times New Roman"/>
          <w:sz w:val="24"/>
          <w:szCs w:val="24"/>
          <w:lang w:val="en-PK" w:eastAsia="en-PK"/>
        </w:rPr>
        <w:t xml:space="preserve"> '1'.</w:t>
      </w:r>
      <w:hyperlink r:id="rId128" w:anchor="cite_note-4" w:history="1">
        <w:r w:rsidRPr="00C23BB4">
          <w:rPr>
            <w:rFonts w:ascii="Times New Roman" w:eastAsia="Times New Roman" w:hAnsi="Times New Roman" w:cs="Times New Roman"/>
            <w:color w:val="0000FF"/>
            <w:sz w:val="24"/>
            <w:szCs w:val="24"/>
            <w:u w:val="single"/>
            <w:vertAlign w:val="superscript"/>
            <w:lang w:val="en-PK" w:eastAsia="en-PK"/>
          </w:rPr>
          <w:t>[4]</w:t>
        </w:r>
      </w:hyperlink>
      <w:r w:rsidRPr="00C23BB4">
        <w:rPr>
          <w:rFonts w:ascii="Times New Roman" w:eastAsia="Times New Roman" w:hAnsi="Times New Roman" w:cs="Times New Roman"/>
          <w:sz w:val="24"/>
          <w:szCs w:val="24"/>
          <w:lang w:val="en-PK" w:eastAsia="en-PK"/>
        </w:rPr>
        <w:t xml:space="preserve"> All ICMP packets have an 8-byte header and variable-sized data section. The first 4 bytes of the header have fixed format, while the last 4 bytes depend on the type/code of that ICMP packet.</w:t>
      </w:r>
      <w:hyperlink r:id="rId129" w:anchor="cite_note-Forouzan-2" w:history="1">
        <w:r w:rsidRPr="00C23BB4">
          <w:rPr>
            <w:rFonts w:ascii="Times New Roman" w:eastAsia="Times New Roman" w:hAnsi="Times New Roman" w:cs="Times New Roman"/>
            <w:color w:val="0000FF"/>
            <w:sz w:val="24"/>
            <w:szCs w:val="24"/>
            <w:u w:val="single"/>
            <w:vertAlign w:val="superscript"/>
            <w:lang w:val="en-PK" w:eastAsia="en-PK"/>
          </w:rPr>
          <w:t>[2]</w:t>
        </w:r>
      </w:hyperlink>
      <w:r w:rsidRPr="00C23BB4">
        <w:rPr>
          <w:rFonts w:ascii="Times New Roman" w:eastAsia="Times New Roman" w:hAnsi="Times New Roman" w:cs="Times New Roman"/>
          <w:sz w:val="24"/>
          <w:szCs w:val="24"/>
          <w:lang w:val="en-PK" w:eastAsia="en-PK"/>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6"/>
        <w:gridCol w:w="814"/>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15"/>
      </w:tblGrid>
      <w:tr w:rsidR="00C23BB4" w:rsidRPr="00C23BB4" w14:paraId="1B13D60E" w14:textId="77777777" w:rsidTr="00C23BB4">
        <w:trPr>
          <w:tblCellSpacing w:w="15" w:type="dxa"/>
        </w:trPr>
        <w:tc>
          <w:tcPr>
            <w:tcW w:w="0" w:type="auto"/>
            <w:gridSpan w:val="34"/>
            <w:tcBorders>
              <w:top w:val="nil"/>
              <w:left w:val="nil"/>
              <w:bottom w:val="nil"/>
              <w:right w:val="nil"/>
            </w:tcBorders>
            <w:vAlign w:val="center"/>
            <w:hideMark/>
          </w:tcPr>
          <w:p w14:paraId="7365950C" w14:textId="77777777" w:rsidR="00C23BB4" w:rsidRPr="00C23BB4" w:rsidRDefault="00C23BB4" w:rsidP="00C23BB4">
            <w:pPr>
              <w:spacing w:after="0" w:line="240" w:lineRule="auto"/>
              <w:jc w:val="center"/>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ICMP Header Format </w:t>
            </w:r>
          </w:p>
        </w:tc>
      </w:tr>
      <w:tr w:rsidR="00C23BB4" w:rsidRPr="00C23BB4" w14:paraId="49D03BDD" w14:textId="77777777" w:rsidTr="00C23BB4">
        <w:trPr>
          <w:tblCellSpacing w:w="15" w:type="dxa"/>
        </w:trPr>
        <w:tc>
          <w:tcPr>
            <w:tcW w:w="0" w:type="auto"/>
            <w:vAlign w:val="center"/>
            <w:hideMark/>
          </w:tcPr>
          <w:p w14:paraId="63079FB1"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i/>
                <w:iCs/>
                <w:sz w:val="24"/>
                <w:szCs w:val="24"/>
                <w:lang w:val="en-PK" w:eastAsia="en-PK"/>
              </w:rPr>
              <w:t>Offsets</w:t>
            </w:r>
            <w:r w:rsidRPr="00C23BB4">
              <w:rPr>
                <w:rFonts w:ascii="Times New Roman" w:eastAsia="Times New Roman" w:hAnsi="Times New Roman" w:cs="Times New Roman"/>
                <w:b/>
                <w:bCs/>
                <w:sz w:val="24"/>
                <w:szCs w:val="24"/>
                <w:lang w:val="en-PK" w:eastAsia="en-PK"/>
              </w:rPr>
              <w:t xml:space="preserve"> </w:t>
            </w:r>
          </w:p>
        </w:tc>
        <w:tc>
          <w:tcPr>
            <w:tcW w:w="0" w:type="auto"/>
            <w:vAlign w:val="center"/>
            <w:hideMark/>
          </w:tcPr>
          <w:p w14:paraId="36862384"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hyperlink r:id="rId130" w:tooltip="Octet (computing)" w:history="1">
              <w:r w:rsidRPr="00C23BB4">
                <w:rPr>
                  <w:rFonts w:ascii="Times New Roman" w:eastAsia="Times New Roman" w:hAnsi="Times New Roman" w:cs="Times New Roman"/>
                  <w:b/>
                  <w:bCs/>
                  <w:color w:val="0000FF"/>
                  <w:sz w:val="24"/>
                  <w:szCs w:val="24"/>
                  <w:u w:val="single"/>
                  <w:lang w:val="en-PK" w:eastAsia="en-PK"/>
                </w:rPr>
                <w:t>Octet</w:t>
              </w:r>
            </w:hyperlink>
            <w:r w:rsidRPr="00C23BB4">
              <w:rPr>
                <w:rFonts w:ascii="Times New Roman" w:eastAsia="Times New Roman" w:hAnsi="Times New Roman" w:cs="Times New Roman"/>
                <w:b/>
                <w:bCs/>
                <w:sz w:val="24"/>
                <w:szCs w:val="24"/>
                <w:lang w:val="en-PK" w:eastAsia="en-PK"/>
              </w:rPr>
              <w:t xml:space="preserve"> </w:t>
            </w:r>
          </w:p>
        </w:tc>
        <w:tc>
          <w:tcPr>
            <w:tcW w:w="0" w:type="auto"/>
            <w:gridSpan w:val="8"/>
            <w:vAlign w:val="center"/>
            <w:hideMark/>
          </w:tcPr>
          <w:p w14:paraId="530D4D1A"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 xml:space="preserve">0 </w:t>
            </w:r>
          </w:p>
        </w:tc>
        <w:tc>
          <w:tcPr>
            <w:tcW w:w="0" w:type="auto"/>
            <w:gridSpan w:val="8"/>
            <w:vAlign w:val="center"/>
            <w:hideMark/>
          </w:tcPr>
          <w:p w14:paraId="4053C998"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 xml:space="preserve">1 </w:t>
            </w:r>
          </w:p>
        </w:tc>
        <w:tc>
          <w:tcPr>
            <w:tcW w:w="0" w:type="auto"/>
            <w:gridSpan w:val="8"/>
            <w:vAlign w:val="center"/>
            <w:hideMark/>
          </w:tcPr>
          <w:p w14:paraId="69699C51"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 xml:space="preserve">2 </w:t>
            </w:r>
          </w:p>
        </w:tc>
        <w:tc>
          <w:tcPr>
            <w:tcW w:w="0" w:type="auto"/>
            <w:gridSpan w:val="8"/>
            <w:vAlign w:val="center"/>
            <w:hideMark/>
          </w:tcPr>
          <w:p w14:paraId="139EAFF0"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 xml:space="preserve">3 </w:t>
            </w:r>
          </w:p>
        </w:tc>
      </w:tr>
      <w:tr w:rsidR="00C23BB4" w:rsidRPr="00C23BB4" w14:paraId="57739944" w14:textId="77777777" w:rsidTr="00C23BB4">
        <w:trPr>
          <w:tblCellSpacing w:w="15" w:type="dxa"/>
        </w:trPr>
        <w:tc>
          <w:tcPr>
            <w:tcW w:w="0" w:type="auto"/>
            <w:tcBorders>
              <w:top w:val="nil"/>
            </w:tcBorders>
            <w:vAlign w:val="center"/>
            <w:hideMark/>
          </w:tcPr>
          <w:p w14:paraId="54957788"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hyperlink r:id="rId131" w:tooltip="Octet (computing)" w:history="1">
              <w:r w:rsidRPr="00C23BB4">
                <w:rPr>
                  <w:rFonts w:ascii="Times New Roman" w:eastAsia="Times New Roman" w:hAnsi="Times New Roman" w:cs="Times New Roman"/>
                  <w:b/>
                  <w:bCs/>
                  <w:color w:val="0000FF"/>
                  <w:sz w:val="24"/>
                  <w:szCs w:val="24"/>
                  <w:u w:val="single"/>
                  <w:lang w:val="en-PK" w:eastAsia="en-PK"/>
                </w:rPr>
                <w:t>Octet</w:t>
              </w:r>
            </w:hyperlink>
            <w:r w:rsidRPr="00C23BB4">
              <w:rPr>
                <w:rFonts w:ascii="Times New Roman" w:eastAsia="Times New Roman" w:hAnsi="Times New Roman" w:cs="Times New Roman"/>
                <w:b/>
                <w:bCs/>
                <w:sz w:val="24"/>
                <w:szCs w:val="24"/>
                <w:lang w:val="en-PK" w:eastAsia="en-PK"/>
              </w:rPr>
              <w:t xml:space="preserve"> </w:t>
            </w:r>
          </w:p>
        </w:tc>
        <w:tc>
          <w:tcPr>
            <w:tcW w:w="0" w:type="auto"/>
            <w:vAlign w:val="center"/>
            <w:hideMark/>
          </w:tcPr>
          <w:p w14:paraId="05178BFA"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hyperlink r:id="rId132" w:tooltip="Bit" w:history="1">
              <w:r w:rsidRPr="00C23BB4">
                <w:rPr>
                  <w:rFonts w:ascii="Times New Roman" w:eastAsia="Times New Roman" w:hAnsi="Times New Roman" w:cs="Times New Roman"/>
                  <w:b/>
                  <w:bCs/>
                  <w:color w:val="0000FF"/>
                  <w:sz w:val="24"/>
                  <w:szCs w:val="24"/>
                  <w:u w:val="single"/>
                  <w:lang w:val="en-PK" w:eastAsia="en-PK"/>
                </w:rPr>
                <w:t>Bit</w:t>
              </w:r>
            </w:hyperlink>
            <w:r w:rsidRPr="00C23BB4">
              <w:rPr>
                <w:rFonts w:ascii="Times New Roman" w:eastAsia="Times New Roman" w:hAnsi="Times New Roman" w:cs="Times New Roman"/>
                <w:b/>
                <w:bCs/>
                <w:sz w:val="24"/>
                <w:szCs w:val="24"/>
                <w:lang w:val="en-PK" w:eastAsia="en-PK"/>
              </w:rPr>
              <w:t xml:space="preserve"> </w:t>
            </w:r>
          </w:p>
        </w:tc>
        <w:tc>
          <w:tcPr>
            <w:tcW w:w="130" w:type="pct"/>
            <w:vAlign w:val="center"/>
            <w:hideMark/>
          </w:tcPr>
          <w:p w14:paraId="7361BB0D"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 xml:space="preserve">0 </w:t>
            </w:r>
          </w:p>
        </w:tc>
        <w:tc>
          <w:tcPr>
            <w:tcW w:w="130" w:type="pct"/>
            <w:vAlign w:val="center"/>
            <w:hideMark/>
          </w:tcPr>
          <w:p w14:paraId="0751DBA3"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 xml:space="preserve">1 </w:t>
            </w:r>
          </w:p>
        </w:tc>
        <w:tc>
          <w:tcPr>
            <w:tcW w:w="130" w:type="pct"/>
            <w:vAlign w:val="center"/>
            <w:hideMark/>
          </w:tcPr>
          <w:p w14:paraId="6A639DB5"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 xml:space="preserve">2 </w:t>
            </w:r>
          </w:p>
        </w:tc>
        <w:tc>
          <w:tcPr>
            <w:tcW w:w="130" w:type="pct"/>
            <w:vAlign w:val="center"/>
            <w:hideMark/>
          </w:tcPr>
          <w:p w14:paraId="0AA60A04"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 xml:space="preserve">3 </w:t>
            </w:r>
          </w:p>
        </w:tc>
        <w:tc>
          <w:tcPr>
            <w:tcW w:w="130" w:type="pct"/>
            <w:vAlign w:val="center"/>
            <w:hideMark/>
          </w:tcPr>
          <w:p w14:paraId="1EDAE617"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 xml:space="preserve">4 </w:t>
            </w:r>
          </w:p>
        </w:tc>
        <w:tc>
          <w:tcPr>
            <w:tcW w:w="130" w:type="pct"/>
            <w:vAlign w:val="center"/>
            <w:hideMark/>
          </w:tcPr>
          <w:p w14:paraId="4EB9C165"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 xml:space="preserve">5 </w:t>
            </w:r>
          </w:p>
        </w:tc>
        <w:tc>
          <w:tcPr>
            <w:tcW w:w="130" w:type="pct"/>
            <w:vAlign w:val="center"/>
            <w:hideMark/>
          </w:tcPr>
          <w:p w14:paraId="473D0CA5"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 xml:space="preserve">6 </w:t>
            </w:r>
          </w:p>
        </w:tc>
        <w:tc>
          <w:tcPr>
            <w:tcW w:w="130" w:type="pct"/>
            <w:vAlign w:val="center"/>
            <w:hideMark/>
          </w:tcPr>
          <w:p w14:paraId="0C1ADE53"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 xml:space="preserve">7 </w:t>
            </w:r>
          </w:p>
        </w:tc>
        <w:tc>
          <w:tcPr>
            <w:tcW w:w="130" w:type="pct"/>
            <w:vAlign w:val="center"/>
            <w:hideMark/>
          </w:tcPr>
          <w:p w14:paraId="7DCFDB75"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 xml:space="preserve">8 </w:t>
            </w:r>
          </w:p>
        </w:tc>
        <w:tc>
          <w:tcPr>
            <w:tcW w:w="130" w:type="pct"/>
            <w:vAlign w:val="center"/>
            <w:hideMark/>
          </w:tcPr>
          <w:p w14:paraId="2A231862"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 xml:space="preserve">9 </w:t>
            </w:r>
          </w:p>
        </w:tc>
        <w:tc>
          <w:tcPr>
            <w:tcW w:w="130" w:type="pct"/>
            <w:vAlign w:val="center"/>
            <w:hideMark/>
          </w:tcPr>
          <w:p w14:paraId="1F6B2B44"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 xml:space="preserve">10 </w:t>
            </w:r>
          </w:p>
        </w:tc>
        <w:tc>
          <w:tcPr>
            <w:tcW w:w="130" w:type="pct"/>
            <w:vAlign w:val="center"/>
            <w:hideMark/>
          </w:tcPr>
          <w:p w14:paraId="6D678400"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 xml:space="preserve">11 </w:t>
            </w:r>
          </w:p>
        </w:tc>
        <w:tc>
          <w:tcPr>
            <w:tcW w:w="130" w:type="pct"/>
            <w:vAlign w:val="center"/>
            <w:hideMark/>
          </w:tcPr>
          <w:p w14:paraId="373FEBF6"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 xml:space="preserve">12 </w:t>
            </w:r>
          </w:p>
        </w:tc>
        <w:tc>
          <w:tcPr>
            <w:tcW w:w="130" w:type="pct"/>
            <w:vAlign w:val="center"/>
            <w:hideMark/>
          </w:tcPr>
          <w:p w14:paraId="2A4C0EDD"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 xml:space="preserve">13 </w:t>
            </w:r>
          </w:p>
        </w:tc>
        <w:tc>
          <w:tcPr>
            <w:tcW w:w="130" w:type="pct"/>
            <w:vAlign w:val="center"/>
            <w:hideMark/>
          </w:tcPr>
          <w:p w14:paraId="42E30D9A"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 xml:space="preserve">14 </w:t>
            </w:r>
          </w:p>
        </w:tc>
        <w:tc>
          <w:tcPr>
            <w:tcW w:w="130" w:type="pct"/>
            <w:vAlign w:val="center"/>
            <w:hideMark/>
          </w:tcPr>
          <w:p w14:paraId="1B8D9434"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 xml:space="preserve">15 </w:t>
            </w:r>
          </w:p>
        </w:tc>
        <w:tc>
          <w:tcPr>
            <w:tcW w:w="130" w:type="pct"/>
            <w:vAlign w:val="center"/>
            <w:hideMark/>
          </w:tcPr>
          <w:p w14:paraId="217B5EC4"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 xml:space="preserve">16 </w:t>
            </w:r>
          </w:p>
        </w:tc>
        <w:tc>
          <w:tcPr>
            <w:tcW w:w="130" w:type="pct"/>
            <w:vAlign w:val="center"/>
            <w:hideMark/>
          </w:tcPr>
          <w:p w14:paraId="14EF50CF"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 xml:space="preserve">17 </w:t>
            </w:r>
          </w:p>
        </w:tc>
        <w:tc>
          <w:tcPr>
            <w:tcW w:w="130" w:type="pct"/>
            <w:vAlign w:val="center"/>
            <w:hideMark/>
          </w:tcPr>
          <w:p w14:paraId="3BFBD33E"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 xml:space="preserve">18 </w:t>
            </w:r>
          </w:p>
        </w:tc>
        <w:tc>
          <w:tcPr>
            <w:tcW w:w="130" w:type="pct"/>
            <w:vAlign w:val="center"/>
            <w:hideMark/>
          </w:tcPr>
          <w:p w14:paraId="46E3B449"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 xml:space="preserve">19 </w:t>
            </w:r>
          </w:p>
        </w:tc>
        <w:tc>
          <w:tcPr>
            <w:tcW w:w="130" w:type="pct"/>
            <w:vAlign w:val="center"/>
            <w:hideMark/>
          </w:tcPr>
          <w:p w14:paraId="2888284B"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 xml:space="preserve">20 </w:t>
            </w:r>
          </w:p>
        </w:tc>
        <w:tc>
          <w:tcPr>
            <w:tcW w:w="130" w:type="pct"/>
            <w:vAlign w:val="center"/>
            <w:hideMark/>
          </w:tcPr>
          <w:p w14:paraId="0A7E7B93"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 xml:space="preserve">21 </w:t>
            </w:r>
          </w:p>
        </w:tc>
        <w:tc>
          <w:tcPr>
            <w:tcW w:w="130" w:type="pct"/>
            <w:vAlign w:val="center"/>
            <w:hideMark/>
          </w:tcPr>
          <w:p w14:paraId="31575DF7"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 xml:space="preserve">22 </w:t>
            </w:r>
          </w:p>
        </w:tc>
        <w:tc>
          <w:tcPr>
            <w:tcW w:w="130" w:type="pct"/>
            <w:vAlign w:val="center"/>
            <w:hideMark/>
          </w:tcPr>
          <w:p w14:paraId="7FBCA2F8"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 xml:space="preserve">23 </w:t>
            </w:r>
          </w:p>
        </w:tc>
        <w:tc>
          <w:tcPr>
            <w:tcW w:w="130" w:type="pct"/>
            <w:vAlign w:val="center"/>
            <w:hideMark/>
          </w:tcPr>
          <w:p w14:paraId="02C506EC"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 xml:space="preserve">24 </w:t>
            </w:r>
          </w:p>
        </w:tc>
        <w:tc>
          <w:tcPr>
            <w:tcW w:w="130" w:type="pct"/>
            <w:vAlign w:val="center"/>
            <w:hideMark/>
          </w:tcPr>
          <w:p w14:paraId="5BA744E7"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 xml:space="preserve">25 </w:t>
            </w:r>
          </w:p>
        </w:tc>
        <w:tc>
          <w:tcPr>
            <w:tcW w:w="130" w:type="pct"/>
            <w:vAlign w:val="center"/>
            <w:hideMark/>
          </w:tcPr>
          <w:p w14:paraId="3B0B4277"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 xml:space="preserve">26 </w:t>
            </w:r>
          </w:p>
        </w:tc>
        <w:tc>
          <w:tcPr>
            <w:tcW w:w="130" w:type="pct"/>
            <w:vAlign w:val="center"/>
            <w:hideMark/>
          </w:tcPr>
          <w:p w14:paraId="3A0192F7"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 xml:space="preserve">27 </w:t>
            </w:r>
          </w:p>
        </w:tc>
        <w:tc>
          <w:tcPr>
            <w:tcW w:w="130" w:type="pct"/>
            <w:vAlign w:val="center"/>
            <w:hideMark/>
          </w:tcPr>
          <w:p w14:paraId="696FEF5C"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 xml:space="preserve">28 </w:t>
            </w:r>
          </w:p>
        </w:tc>
        <w:tc>
          <w:tcPr>
            <w:tcW w:w="130" w:type="pct"/>
            <w:vAlign w:val="center"/>
            <w:hideMark/>
          </w:tcPr>
          <w:p w14:paraId="063E9044"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 xml:space="preserve">29 </w:t>
            </w:r>
          </w:p>
        </w:tc>
        <w:tc>
          <w:tcPr>
            <w:tcW w:w="130" w:type="pct"/>
            <w:vAlign w:val="center"/>
            <w:hideMark/>
          </w:tcPr>
          <w:p w14:paraId="29312D23"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 xml:space="preserve">30 </w:t>
            </w:r>
          </w:p>
        </w:tc>
        <w:tc>
          <w:tcPr>
            <w:tcW w:w="130" w:type="pct"/>
            <w:vAlign w:val="center"/>
            <w:hideMark/>
          </w:tcPr>
          <w:p w14:paraId="5E9D668A"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 xml:space="preserve">31 </w:t>
            </w:r>
          </w:p>
        </w:tc>
      </w:tr>
      <w:tr w:rsidR="00C23BB4" w:rsidRPr="00C23BB4" w14:paraId="1DE5045C" w14:textId="77777777" w:rsidTr="00C23BB4">
        <w:trPr>
          <w:tblCellSpacing w:w="15" w:type="dxa"/>
        </w:trPr>
        <w:tc>
          <w:tcPr>
            <w:tcW w:w="0" w:type="auto"/>
            <w:vAlign w:val="center"/>
            <w:hideMark/>
          </w:tcPr>
          <w:p w14:paraId="08CBBD71"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 xml:space="preserve">0 </w:t>
            </w:r>
          </w:p>
        </w:tc>
        <w:tc>
          <w:tcPr>
            <w:tcW w:w="0" w:type="auto"/>
            <w:vAlign w:val="center"/>
            <w:hideMark/>
          </w:tcPr>
          <w:p w14:paraId="0B2F5592"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 xml:space="preserve">0 </w:t>
            </w:r>
          </w:p>
        </w:tc>
        <w:tc>
          <w:tcPr>
            <w:tcW w:w="0" w:type="auto"/>
            <w:gridSpan w:val="8"/>
            <w:vAlign w:val="center"/>
            <w:hideMark/>
          </w:tcPr>
          <w:p w14:paraId="31F27A63"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hyperlink r:id="rId133" w:anchor="header_type" w:history="1">
              <w:r w:rsidRPr="00C23BB4">
                <w:rPr>
                  <w:rFonts w:ascii="Times New Roman" w:eastAsia="Times New Roman" w:hAnsi="Times New Roman" w:cs="Times New Roman"/>
                  <w:color w:val="0000FF"/>
                  <w:sz w:val="24"/>
                  <w:szCs w:val="24"/>
                  <w:u w:val="single"/>
                  <w:lang w:val="en-PK" w:eastAsia="en-PK"/>
                </w:rPr>
                <w:t>Type</w:t>
              </w:r>
            </w:hyperlink>
            <w:r w:rsidRPr="00C23BB4">
              <w:rPr>
                <w:rFonts w:ascii="Times New Roman" w:eastAsia="Times New Roman" w:hAnsi="Times New Roman" w:cs="Times New Roman"/>
                <w:sz w:val="24"/>
                <w:szCs w:val="24"/>
                <w:lang w:val="en-PK" w:eastAsia="en-PK"/>
              </w:rPr>
              <w:t xml:space="preserve"> </w:t>
            </w:r>
          </w:p>
        </w:tc>
        <w:tc>
          <w:tcPr>
            <w:tcW w:w="0" w:type="auto"/>
            <w:gridSpan w:val="8"/>
            <w:vAlign w:val="center"/>
            <w:hideMark/>
          </w:tcPr>
          <w:p w14:paraId="3E4DF238"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hyperlink r:id="rId134" w:anchor="header_code" w:history="1">
              <w:r w:rsidRPr="00C23BB4">
                <w:rPr>
                  <w:rFonts w:ascii="Times New Roman" w:eastAsia="Times New Roman" w:hAnsi="Times New Roman" w:cs="Times New Roman"/>
                  <w:color w:val="0000FF"/>
                  <w:sz w:val="24"/>
                  <w:szCs w:val="24"/>
                  <w:u w:val="single"/>
                  <w:lang w:val="en-PK" w:eastAsia="en-PK"/>
                </w:rPr>
                <w:t>Code</w:t>
              </w:r>
            </w:hyperlink>
            <w:r w:rsidRPr="00C23BB4">
              <w:rPr>
                <w:rFonts w:ascii="Times New Roman" w:eastAsia="Times New Roman" w:hAnsi="Times New Roman" w:cs="Times New Roman"/>
                <w:sz w:val="24"/>
                <w:szCs w:val="24"/>
                <w:lang w:val="en-PK" w:eastAsia="en-PK"/>
              </w:rPr>
              <w:t xml:space="preserve"> </w:t>
            </w:r>
          </w:p>
        </w:tc>
        <w:tc>
          <w:tcPr>
            <w:tcW w:w="0" w:type="auto"/>
            <w:gridSpan w:val="16"/>
            <w:vAlign w:val="center"/>
            <w:hideMark/>
          </w:tcPr>
          <w:p w14:paraId="4F522868"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hyperlink r:id="rId135" w:anchor="header_checksum" w:history="1">
              <w:r w:rsidRPr="00C23BB4">
                <w:rPr>
                  <w:rFonts w:ascii="Times New Roman" w:eastAsia="Times New Roman" w:hAnsi="Times New Roman" w:cs="Times New Roman"/>
                  <w:color w:val="0000FF"/>
                  <w:sz w:val="24"/>
                  <w:szCs w:val="24"/>
                  <w:u w:val="single"/>
                  <w:lang w:val="en-PK" w:eastAsia="en-PK"/>
                </w:rPr>
                <w:t>Checksum</w:t>
              </w:r>
            </w:hyperlink>
            <w:r w:rsidRPr="00C23BB4">
              <w:rPr>
                <w:rFonts w:ascii="Times New Roman" w:eastAsia="Times New Roman" w:hAnsi="Times New Roman" w:cs="Times New Roman"/>
                <w:sz w:val="24"/>
                <w:szCs w:val="24"/>
                <w:lang w:val="en-PK" w:eastAsia="en-PK"/>
              </w:rPr>
              <w:t xml:space="preserve"> </w:t>
            </w:r>
          </w:p>
        </w:tc>
      </w:tr>
      <w:tr w:rsidR="00C23BB4" w:rsidRPr="00C23BB4" w14:paraId="3A15552F" w14:textId="77777777" w:rsidTr="00C23BB4">
        <w:trPr>
          <w:tblCellSpacing w:w="15" w:type="dxa"/>
        </w:trPr>
        <w:tc>
          <w:tcPr>
            <w:tcW w:w="0" w:type="auto"/>
            <w:vAlign w:val="center"/>
            <w:hideMark/>
          </w:tcPr>
          <w:p w14:paraId="75E50A72"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 xml:space="preserve">4 </w:t>
            </w:r>
          </w:p>
        </w:tc>
        <w:tc>
          <w:tcPr>
            <w:tcW w:w="0" w:type="auto"/>
            <w:vAlign w:val="center"/>
            <w:hideMark/>
          </w:tcPr>
          <w:p w14:paraId="6ECEAD20"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 xml:space="preserve">32 </w:t>
            </w:r>
          </w:p>
        </w:tc>
        <w:tc>
          <w:tcPr>
            <w:tcW w:w="0" w:type="auto"/>
            <w:gridSpan w:val="32"/>
            <w:vAlign w:val="center"/>
            <w:hideMark/>
          </w:tcPr>
          <w:p w14:paraId="09D48C41"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hyperlink r:id="rId136" w:anchor="header_rest" w:history="1">
              <w:r w:rsidRPr="00C23BB4">
                <w:rPr>
                  <w:rFonts w:ascii="Times New Roman" w:eastAsia="Times New Roman" w:hAnsi="Times New Roman" w:cs="Times New Roman"/>
                  <w:color w:val="0000FF"/>
                  <w:sz w:val="24"/>
                  <w:szCs w:val="24"/>
                  <w:u w:val="single"/>
                  <w:lang w:val="en-PK" w:eastAsia="en-PK"/>
                </w:rPr>
                <w:t>Rest of Header</w:t>
              </w:r>
            </w:hyperlink>
            <w:r w:rsidRPr="00C23BB4">
              <w:rPr>
                <w:rFonts w:ascii="Times New Roman" w:eastAsia="Times New Roman" w:hAnsi="Times New Roman" w:cs="Times New Roman"/>
                <w:sz w:val="24"/>
                <w:szCs w:val="24"/>
                <w:lang w:val="en-PK" w:eastAsia="en-PK"/>
              </w:rPr>
              <w:t xml:space="preserve"> </w:t>
            </w:r>
          </w:p>
        </w:tc>
      </w:tr>
    </w:tbl>
    <w:p w14:paraId="5F71AF0F"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Type </w:t>
      </w:r>
    </w:p>
    <w:p w14:paraId="2755BB20" w14:textId="77777777" w:rsidR="00C23BB4" w:rsidRPr="00C23BB4" w:rsidRDefault="00C23BB4" w:rsidP="00C23BB4">
      <w:pPr>
        <w:spacing w:after="0" w:line="240" w:lineRule="auto"/>
        <w:ind w:left="720"/>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ICMP type, see </w:t>
      </w:r>
      <w:hyperlink r:id="rId137" w:anchor="Control_messages" w:history="1">
        <w:r w:rsidRPr="00C23BB4">
          <w:rPr>
            <w:rFonts w:ascii="Times New Roman" w:eastAsia="Times New Roman" w:hAnsi="Times New Roman" w:cs="Times New Roman"/>
            <w:color w:val="0000FF"/>
            <w:sz w:val="24"/>
            <w:szCs w:val="24"/>
            <w:u w:val="single"/>
            <w:lang w:val="en-PK" w:eastAsia="en-PK"/>
          </w:rPr>
          <w:t>Control messages</w:t>
        </w:r>
      </w:hyperlink>
      <w:r w:rsidRPr="00C23BB4">
        <w:rPr>
          <w:rFonts w:ascii="Times New Roman" w:eastAsia="Times New Roman" w:hAnsi="Times New Roman" w:cs="Times New Roman"/>
          <w:sz w:val="24"/>
          <w:szCs w:val="24"/>
          <w:lang w:val="en-PK" w:eastAsia="en-PK"/>
        </w:rPr>
        <w:t>.</w:t>
      </w:r>
    </w:p>
    <w:p w14:paraId="1EF88AF3"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Code </w:t>
      </w:r>
    </w:p>
    <w:p w14:paraId="3FF75B54" w14:textId="77777777" w:rsidR="00C23BB4" w:rsidRPr="00C23BB4" w:rsidRDefault="00C23BB4" w:rsidP="00C23BB4">
      <w:pPr>
        <w:spacing w:after="0" w:line="240" w:lineRule="auto"/>
        <w:ind w:left="720"/>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ICMP subtype, see </w:t>
      </w:r>
      <w:hyperlink r:id="rId138" w:anchor="Control_messages" w:history="1">
        <w:r w:rsidRPr="00C23BB4">
          <w:rPr>
            <w:rFonts w:ascii="Times New Roman" w:eastAsia="Times New Roman" w:hAnsi="Times New Roman" w:cs="Times New Roman"/>
            <w:color w:val="0000FF"/>
            <w:sz w:val="24"/>
            <w:szCs w:val="24"/>
            <w:u w:val="single"/>
            <w:lang w:val="en-PK" w:eastAsia="en-PK"/>
          </w:rPr>
          <w:t>Control messages</w:t>
        </w:r>
      </w:hyperlink>
      <w:r w:rsidRPr="00C23BB4">
        <w:rPr>
          <w:rFonts w:ascii="Times New Roman" w:eastAsia="Times New Roman" w:hAnsi="Times New Roman" w:cs="Times New Roman"/>
          <w:sz w:val="24"/>
          <w:szCs w:val="24"/>
          <w:lang w:val="en-PK" w:eastAsia="en-PK"/>
        </w:rPr>
        <w:t>.</w:t>
      </w:r>
    </w:p>
    <w:p w14:paraId="0F777132"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Checksum </w:t>
      </w:r>
    </w:p>
    <w:p w14:paraId="743E502C" w14:textId="77777777" w:rsidR="00C23BB4" w:rsidRPr="00C23BB4" w:rsidRDefault="00C23BB4" w:rsidP="00C23BB4">
      <w:pPr>
        <w:spacing w:after="0" w:line="240" w:lineRule="auto"/>
        <w:ind w:left="720"/>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Internet checksum (</w:t>
      </w:r>
      <w:hyperlink r:id="rId139" w:history="1">
        <w:r w:rsidRPr="00C23BB4">
          <w:rPr>
            <w:rFonts w:ascii="Times New Roman" w:eastAsia="Times New Roman" w:hAnsi="Times New Roman" w:cs="Times New Roman"/>
            <w:color w:val="0000FF"/>
            <w:sz w:val="24"/>
            <w:szCs w:val="24"/>
            <w:u w:val="single"/>
            <w:lang w:val="en-PK" w:eastAsia="en-PK"/>
          </w:rPr>
          <w:t>RFC 1071</w:t>
        </w:r>
      </w:hyperlink>
      <w:r w:rsidRPr="00C23BB4">
        <w:rPr>
          <w:rFonts w:ascii="Times New Roman" w:eastAsia="Times New Roman" w:hAnsi="Times New Roman" w:cs="Times New Roman"/>
          <w:sz w:val="24"/>
          <w:szCs w:val="24"/>
          <w:lang w:val="en-PK" w:eastAsia="en-PK"/>
        </w:rPr>
        <w:t>) for error checking, calculated from the ICMP header and data with value 0 substituted for this field.</w:t>
      </w:r>
    </w:p>
    <w:p w14:paraId="15968CFE"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Rest of Header </w:t>
      </w:r>
    </w:p>
    <w:p w14:paraId="4BAB9A0E" w14:textId="77777777" w:rsidR="00C23BB4" w:rsidRPr="00C23BB4" w:rsidRDefault="00C23BB4" w:rsidP="00C23BB4">
      <w:pPr>
        <w:spacing w:after="0" w:line="240" w:lineRule="auto"/>
        <w:ind w:left="720"/>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Four-bytes field, contents vary based on the ICMP type and code.</w:t>
      </w:r>
    </w:p>
    <w:p w14:paraId="1141E441" w14:textId="77777777" w:rsidR="00C23BB4" w:rsidRPr="00C23BB4" w:rsidRDefault="00C23BB4" w:rsidP="00C23BB4">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C23BB4">
        <w:rPr>
          <w:rFonts w:ascii="Times New Roman" w:eastAsia="Times New Roman" w:hAnsi="Times New Roman" w:cs="Times New Roman"/>
          <w:b/>
          <w:bCs/>
          <w:sz w:val="27"/>
          <w:szCs w:val="27"/>
          <w:lang w:val="en-PK" w:eastAsia="en-PK"/>
        </w:rPr>
        <w:t>Data</w:t>
      </w:r>
    </w:p>
    <w:p w14:paraId="27DE4AEF" w14:textId="77777777" w:rsidR="00C23BB4" w:rsidRPr="00C23BB4" w:rsidRDefault="00C23BB4" w:rsidP="00C23BB4">
      <w:pPr>
        <w:spacing w:before="100" w:beforeAutospacing="1" w:after="100" w:afterAutospacing="1"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ICMP error messages contain a data section that includes a copy of the entire IPv4 header, plus at least the first eight bytes of data from the IPv4 packet that caused the error message. The maximum length of ICMP error messages is 576 bytes.</w:t>
      </w:r>
      <w:hyperlink r:id="rId140" w:anchor="cite_note-5" w:history="1">
        <w:r w:rsidRPr="00C23BB4">
          <w:rPr>
            <w:rFonts w:ascii="Times New Roman" w:eastAsia="Times New Roman" w:hAnsi="Times New Roman" w:cs="Times New Roman"/>
            <w:color w:val="0000FF"/>
            <w:sz w:val="24"/>
            <w:szCs w:val="24"/>
            <w:u w:val="single"/>
            <w:vertAlign w:val="superscript"/>
            <w:lang w:val="en-PK" w:eastAsia="en-PK"/>
          </w:rPr>
          <w:t>[5]</w:t>
        </w:r>
      </w:hyperlink>
      <w:r w:rsidRPr="00C23BB4">
        <w:rPr>
          <w:rFonts w:ascii="Times New Roman" w:eastAsia="Times New Roman" w:hAnsi="Times New Roman" w:cs="Times New Roman"/>
          <w:sz w:val="24"/>
          <w:szCs w:val="24"/>
          <w:lang w:val="en-PK" w:eastAsia="en-PK"/>
        </w:rPr>
        <w:t xml:space="preserve"> This data is used by the host to match the message to the appropriate process. If a higher level protocol uses port numbers, they are assumed to be in the first eight bytes of the original datagram's data.</w:t>
      </w:r>
      <w:hyperlink r:id="rId141" w:anchor="cite_note-rfc792-6" w:history="1">
        <w:r w:rsidRPr="00C23BB4">
          <w:rPr>
            <w:rFonts w:ascii="Times New Roman" w:eastAsia="Times New Roman" w:hAnsi="Times New Roman" w:cs="Times New Roman"/>
            <w:color w:val="0000FF"/>
            <w:sz w:val="24"/>
            <w:szCs w:val="24"/>
            <w:u w:val="single"/>
            <w:vertAlign w:val="superscript"/>
            <w:lang w:val="en-PK" w:eastAsia="en-PK"/>
          </w:rPr>
          <w:t>[6]</w:t>
        </w:r>
      </w:hyperlink>
      <w:r w:rsidRPr="00C23BB4">
        <w:rPr>
          <w:rFonts w:ascii="Times New Roman" w:eastAsia="Times New Roman" w:hAnsi="Times New Roman" w:cs="Times New Roman"/>
          <w:sz w:val="24"/>
          <w:szCs w:val="24"/>
          <w:lang w:val="en-PK" w:eastAsia="en-PK"/>
        </w:rPr>
        <w:t xml:space="preserve"> </w:t>
      </w:r>
    </w:p>
    <w:p w14:paraId="15ED8AF1" w14:textId="77777777" w:rsidR="00C23BB4" w:rsidRPr="00C23BB4" w:rsidRDefault="00C23BB4" w:rsidP="00C23BB4">
      <w:pPr>
        <w:spacing w:before="100" w:beforeAutospacing="1" w:after="100" w:afterAutospacing="1"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lastRenderedPageBreak/>
        <w:t xml:space="preserve">The variable size of the ICMP packet data section has been </w:t>
      </w:r>
      <w:hyperlink r:id="rId142" w:tooltip="Exploit (computer security)" w:history="1">
        <w:r w:rsidRPr="00C23BB4">
          <w:rPr>
            <w:rFonts w:ascii="Times New Roman" w:eastAsia="Times New Roman" w:hAnsi="Times New Roman" w:cs="Times New Roman"/>
            <w:color w:val="0000FF"/>
            <w:sz w:val="24"/>
            <w:szCs w:val="24"/>
            <w:u w:val="single"/>
            <w:lang w:val="en-PK" w:eastAsia="en-PK"/>
          </w:rPr>
          <w:t>exploited</w:t>
        </w:r>
      </w:hyperlink>
      <w:r w:rsidRPr="00C23BB4">
        <w:rPr>
          <w:rFonts w:ascii="Times New Roman" w:eastAsia="Times New Roman" w:hAnsi="Times New Roman" w:cs="Times New Roman"/>
          <w:sz w:val="24"/>
          <w:szCs w:val="24"/>
          <w:lang w:val="en-PK" w:eastAsia="en-PK"/>
        </w:rPr>
        <w:t>. In the "</w:t>
      </w:r>
      <w:hyperlink r:id="rId143" w:tooltip="Ping of death" w:history="1">
        <w:r w:rsidRPr="00C23BB4">
          <w:rPr>
            <w:rFonts w:ascii="Times New Roman" w:eastAsia="Times New Roman" w:hAnsi="Times New Roman" w:cs="Times New Roman"/>
            <w:color w:val="0000FF"/>
            <w:sz w:val="24"/>
            <w:szCs w:val="24"/>
            <w:u w:val="single"/>
            <w:lang w:val="en-PK" w:eastAsia="en-PK"/>
          </w:rPr>
          <w:t>Ping of death</w:t>
        </w:r>
      </w:hyperlink>
      <w:r w:rsidRPr="00C23BB4">
        <w:rPr>
          <w:rFonts w:ascii="Times New Roman" w:eastAsia="Times New Roman" w:hAnsi="Times New Roman" w:cs="Times New Roman"/>
          <w:sz w:val="24"/>
          <w:szCs w:val="24"/>
          <w:lang w:val="en-PK" w:eastAsia="en-PK"/>
        </w:rPr>
        <w:t xml:space="preserve">", large or fragmented ICMP packets are used for </w:t>
      </w:r>
      <w:hyperlink r:id="rId144" w:tooltip="Denial-of-service attacks" w:history="1">
        <w:r w:rsidRPr="00C23BB4">
          <w:rPr>
            <w:rFonts w:ascii="Times New Roman" w:eastAsia="Times New Roman" w:hAnsi="Times New Roman" w:cs="Times New Roman"/>
            <w:color w:val="0000FF"/>
            <w:sz w:val="24"/>
            <w:szCs w:val="24"/>
            <w:u w:val="single"/>
            <w:lang w:val="en-PK" w:eastAsia="en-PK"/>
          </w:rPr>
          <w:t>denial-of-service attacks</w:t>
        </w:r>
      </w:hyperlink>
      <w:r w:rsidRPr="00C23BB4">
        <w:rPr>
          <w:rFonts w:ascii="Times New Roman" w:eastAsia="Times New Roman" w:hAnsi="Times New Roman" w:cs="Times New Roman"/>
          <w:sz w:val="24"/>
          <w:szCs w:val="24"/>
          <w:lang w:val="en-PK" w:eastAsia="en-PK"/>
        </w:rPr>
        <w:t xml:space="preserve">. ICMP data can also be used to create </w:t>
      </w:r>
      <w:hyperlink r:id="rId145" w:tooltip="Covert channels" w:history="1">
        <w:r w:rsidRPr="00C23BB4">
          <w:rPr>
            <w:rFonts w:ascii="Times New Roman" w:eastAsia="Times New Roman" w:hAnsi="Times New Roman" w:cs="Times New Roman"/>
            <w:color w:val="0000FF"/>
            <w:sz w:val="24"/>
            <w:szCs w:val="24"/>
            <w:u w:val="single"/>
            <w:lang w:val="en-PK" w:eastAsia="en-PK"/>
          </w:rPr>
          <w:t>covert channels</w:t>
        </w:r>
      </w:hyperlink>
      <w:r w:rsidRPr="00C23BB4">
        <w:rPr>
          <w:rFonts w:ascii="Times New Roman" w:eastAsia="Times New Roman" w:hAnsi="Times New Roman" w:cs="Times New Roman"/>
          <w:sz w:val="24"/>
          <w:szCs w:val="24"/>
          <w:lang w:val="en-PK" w:eastAsia="en-PK"/>
        </w:rPr>
        <w:t xml:space="preserve"> for communication. These channels are known as </w:t>
      </w:r>
      <w:hyperlink r:id="rId146" w:tooltip="ICMP tunnel" w:history="1">
        <w:r w:rsidRPr="00C23BB4">
          <w:rPr>
            <w:rFonts w:ascii="Times New Roman" w:eastAsia="Times New Roman" w:hAnsi="Times New Roman" w:cs="Times New Roman"/>
            <w:color w:val="0000FF"/>
            <w:sz w:val="24"/>
            <w:szCs w:val="24"/>
            <w:u w:val="single"/>
            <w:lang w:val="en-PK" w:eastAsia="en-PK"/>
          </w:rPr>
          <w:t>ICMP tunnels</w:t>
        </w:r>
      </w:hyperlink>
      <w:r w:rsidRPr="00C23BB4">
        <w:rPr>
          <w:rFonts w:ascii="Times New Roman" w:eastAsia="Times New Roman" w:hAnsi="Times New Roman" w:cs="Times New Roman"/>
          <w:sz w:val="24"/>
          <w:szCs w:val="24"/>
          <w:lang w:val="en-PK" w:eastAsia="en-PK"/>
        </w:rPr>
        <w:t xml:space="preserve">. </w:t>
      </w:r>
    </w:p>
    <w:p w14:paraId="54F80A67" w14:textId="77777777" w:rsidR="00C23BB4" w:rsidRPr="00C23BB4" w:rsidRDefault="00C23BB4" w:rsidP="00C23BB4">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C23BB4">
        <w:rPr>
          <w:rFonts w:ascii="Times New Roman" w:eastAsia="Times New Roman" w:hAnsi="Times New Roman" w:cs="Times New Roman"/>
          <w:b/>
          <w:bCs/>
          <w:sz w:val="36"/>
          <w:szCs w:val="36"/>
          <w:lang w:val="en-PK" w:eastAsia="en-PK"/>
        </w:rPr>
        <w:t>Control messages</w:t>
      </w:r>
    </w:p>
    <w:p w14:paraId="4AB3FCDD" w14:textId="77777777" w:rsidR="00C23BB4" w:rsidRPr="00C23BB4" w:rsidRDefault="00C23BB4" w:rsidP="00C23BB4">
      <w:pPr>
        <w:spacing w:before="100" w:beforeAutospacing="1" w:after="100" w:afterAutospacing="1"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Control messages are identified by the value in the </w:t>
      </w:r>
      <w:r w:rsidRPr="00C23BB4">
        <w:rPr>
          <w:rFonts w:ascii="Times New Roman" w:eastAsia="Times New Roman" w:hAnsi="Times New Roman" w:cs="Times New Roman"/>
          <w:i/>
          <w:iCs/>
          <w:sz w:val="24"/>
          <w:szCs w:val="24"/>
          <w:lang w:val="en-PK" w:eastAsia="en-PK"/>
        </w:rPr>
        <w:t>type</w:t>
      </w:r>
      <w:r w:rsidRPr="00C23BB4">
        <w:rPr>
          <w:rFonts w:ascii="Times New Roman" w:eastAsia="Times New Roman" w:hAnsi="Times New Roman" w:cs="Times New Roman"/>
          <w:sz w:val="24"/>
          <w:szCs w:val="24"/>
          <w:lang w:val="en-PK" w:eastAsia="en-PK"/>
        </w:rPr>
        <w:t xml:space="preserve"> field. The </w:t>
      </w:r>
      <w:r w:rsidRPr="00C23BB4">
        <w:rPr>
          <w:rFonts w:ascii="Times New Roman" w:eastAsia="Times New Roman" w:hAnsi="Times New Roman" w:cs="Times New Roman"/>
          <w:i/>
          <w:iCs/>
          <w:sz w:val="24"/>
          <w:szCs w:val="24"/>
          <w:lang w:val="en-PK" w:eastAsia="en-PK"/>
        </w:rPr>
        <w:t>code</w:t>
      </w:r>
      <w:r w:rsidRPr="00C23BB4">
        <w:rPr>
          <w:rFonts w:ascii="Times New Roman" w:eastAsia="Times New Roman" w:hAnsi="Times New Roman" w:cs="Times New Roman"/>
          <w:sz w:val="24"/>
          <w:szCs w:val="24"/>
          <w:lang w:val="en-PK" w:eastAsia="en-PK"/>
        </w:rPr>
        <w:t xml:space="preserve"> field gives additional context information for the message. Some control messages have been </w:t>
      </w:r>
      <w:hyperlink r:id="rId147" w:tooltip="Deprecated" w:history="1">
        <w:r w:rsidRPr="00C23BB4">
          <w:rPr>
            <w:rFonts w:ascii="Times New Roman" w:eastAsia="Times New Roman" w:hAnsi="Times New Roman" w:cs="Times New Roman"/>
            <w:color w:val="0000FF"/>
            <w:sz w:val="24"/>
            <w:szCs w:val="24"/>
            <w:u w:val="single"/>
            <w:lang w:val="en-PK" w:eastAsia="en-PK"/>
          </w:rPr>
          <w:t>deprecated</w:t>
        </w:r>
      </w:hyperlink>
      <w:r w:rsidRPr="00C23BB4">
        <w:rPr>
          <w:rFonts w:ascii="Times New Roman" w:eastAsia="Times New Roman" w:hAnsi="Times New Roman" w:cs="Times New Roman"/>
          <w:sz w:val="24"/>
          <w:szCs w:val="24"/>
          <w:lang w:val="en-PK" w:eastAsia="en-PK"/>
        </w:rPr>
        <w:t xml:space="preserve"> since the protocol was first introduced.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60"/>
        <w:gridCol w:w="594"/>
        <w:gridCol w:w="1353"/>
        <w:gridCol w:w="7453"/>
      </w:tblGrid>
      <w:tr w:rsidR="00C23BB4" w:rsidRPr="00C23BB4" w14:paraId="5CA93200" w14:textId="77777777" w:rsidTr="00C23BB4">
        <w:trPr>
          <w:tblCellSpacing w:w="15" w:type="dxa"/>
        </w:trPr>
        <w:tc>
          <w:tcPr>
            <w:tcW w:w="0" w:type="auto"/>
            <w:gridSpan w:val="4"/>
            <w:tcBorders>
              <w:top w:val="nil"/>
              <w:left w:val="nil"/>
              <w:bottom w:val="nil"/>
              <w:right w:val="nil"/>
            </w:tcBorders>
            <w:vAlign w:val="center"/>
            <w:hideMark/>
          </w:tcPr>
          <w:p w14:paraId="75F89641" w14:textId="77777777" w:rsidR="00C23BB4" w:rsidRPr="00C23BB4" w:rsidRDefault="00C23BB4" w:rsidP="00C23BB4">
            <w:pPr>
              <w:spacing w:after="0" w:line="240" w:lineRule="auto"/>
              <w:jc w:val="center"/>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Notable control messages</w:t>
            </w:r>
            <w:hyperlink r:id="rId148" w:anchor="cite_note-7" w:history="1">
              <w:r w:rsidRPr="00C23BB4">
                <w:rPr>
                  <w:rFonts w:ascii="Times New Roman" w:eastAsia="Times New Roman" w:hAnsi="Times New Roman" w:cs="Times New Roman"/>
                  <w:color w:val="0000FF"/>
                  <w:sz w:val="24"/>
                  <w:szCs w:val="24"/>
                  <w:u w:val="single"/>
                  <w:vertAlign w:val="superscript"/>
                  <w:lang w:val="en-PK" w:eastAsia="en-PK"/>
                </w:rPr>
                <w:t>[7]</w:t>
              </w:r>
            </w:hyperlink>
            <w:hyperlink r:id="rId149" w:anchor="cite_note-8" w:history="1">
              <w:r w:rsidRPr="00C23BB4">
                <w:rPr>
                  <w:rFonts w:ascii="Times New Roman" w:eastAsia="Times New Roman" w:hAnsi="Times New Roman" w:cs="Times New Roman"/>
                  <w:color w:val="0000FF"/>
                  <w:sz w:val="24"/>
                  <w:szCs w:val="24"/>
                  <w:u w:val="single"/>
                  <w:vertAlign w:val="superscript"/>
                  <w:lang w:val="en-PK" w:eastAsia="en-PK"/>
                </w:rPr>
                <w:t>[8]</w:t>
              </w:r>
            </w:hyperlink>
            <w:r w:rsidRPr="00C23BB4">
              <w:rPr>
                <w:rFonts w:ascii="Times New Roman" w:eastAsia="Times New Roman" w:hAnsi="Times New Roman" w:cs="Times New Roman"/>
                <w:sz w:val="24"/>
                <w:szCs w:val="24"/>
                <w:lang w:val="en-PK" w:eastAsia="en-PK"/>
              </w:rPr>
              <w:t xml:space="preserve"> </w:t>
            </w:r>
          </w:p>
        </w:tc>
      </w:tr>
      <w:tr w:rsidR="00C23BB4" w:rsidRPr="00C23BB4" w14:paraId="1AAF94C0" w14:textId="77777777" w:rsidTr="00C23BB4">
        <w:trPr>
          <w:tblCellSpacing w:w="15" w:type="dxa"/>
        </w:trPr>
        <w:tc>
          <w:tcPr>
            <w:tcW w:w="0" w:type="auto"/>
            <w:vAlign w:val="center"/>
            <w:hideMark/>
          </w:tcPr>
          <w:p w14:paraId="61F0038A"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Type</w:t>
            </w:r>
          </w:p>
        </w:tc>
        <w:tc>
          <w:tcPr>
            <w:tcW w:w="0" w:type="auto"/>
            <w:vAlign w:val="center"/>
            <w:hideMark/>
          </w:tcPr>
          <w:p w14:paraId="4FC4A14B"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Code</w:t>
            </w:r>
          </w:p>
        </w:tc>
        <w:tc>
          <w:tcPr>
            <w:tcW w:w="0" w:type="auto"/>
            <w:vAlign w:val="center"/>
            <w:hideMark/>
          </w:tcPr>
          <w:p w14:paraId="456CA41F"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Status</w:t>
            </w:r>
          </w:p>
        </w:tc>
        <w:tc>
          <w:tcPr>
            <w:tcW w:w="0" w:type="auto"/>
            <w:vAlign w:val="center"/>
            <w:hideMark/>
          </w:tcPr>
          <w:p w14:paraId="73E105FC"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 xml:space="preserve">Description </w:t>
            </w:r>
          </w:p>
        </w:tc>
      </w:tr>
      <w:tr w:rsidR="00C23BB4" w:rsidRPr="00C23BB4" w14:paraId="6446821F" w14:textId="77777777" w:rsidTr="00C23BB4">
        <w:trPr>
          <w:tblCellSpacing w:w="15" w:type="dxa"/>
        </w:trPr>
        <w:tc>
          <w:tcPr>
            <w:tcW w:w="0" w:type="auto"/>
            <w:vAlign w:val="center"/>
            <w:hideMark/>
          </w:tcPr>
          <w:p w14:paraId="5CEA5B7F"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0 – Echo Reply</w:t>
            </w:r>
            <w:hyperlink r:id="rId150" w:anchor="cite_note-rfc792-6" w:history="1">
              <w:r w:rsidRPr="00C23BB4">
                <w:rPr>
                  <w:rFonts w:ascii="Times New Roman" w:eastAsia="Times New Roman" w:hAnsi="Times New Roman" w:cs="Times New Roman"/>
                  <w:color w:val="0000FF"/>
                  <w:sz w:val="24"/>
                  <w:szCs w:val="24"/>
                  <w:u w:val="single"/>
                  <w:vertAlign w:val="superscript"/>
                  <w:lang w:val="en-PK" w:eastAsia="en-PK"/>
                </w:rPr>
                <w:t>[6]</w:t>
              </w:r>
            </w:hyperlink>
            <w:r w:rsidRPr="00C23BB4">
              <w:rPr>
                <w:rFonts w:ascii="Times New Roman" w:eastAsia="Times New Roman" w:hAnsi="Times New Roman" w:cs="Times New Roman"/>
                <w:sz w:val="24"/>
                <w:szCs w:val="24"/>
                <w:vertAlign w:val="superscript"/>
                <w:lang w:val="en-PK" w:eastAsia="en-PK"/>
              </w:rPr>
              <w:t>:14</w:t>
            </w:r>
            <w:r w:rsidRPr="00C23BB4">
              <w:rPr>
                <w:rFonts w:ascii="Times New Roman" w:eastAsia="Times New Roman" w:hAnsi="Times New Roman" w:cs="Times New Roman"/>
                <w:sz w:val="24"/>
                <w:szCs w:val="24"/>
                <w:lang w:val="en-PK" w:eastAsia="en-PK"/>
              </w:rPr>
              <w:t xml:space="preserve"> </w:t>
            </w:r>
          </w:p>
        </w:tc>
        <w:tc>
          <w:tcPr>
            <w:tcW w:w="0" w:type="auto"/>
            <w:vAlign w:val="center"/>
            <w:hideMark/>
          </w:tcPr>
          <w:p w14:paraId="25C4F77F"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0</w:t>
            </w:r>
          </w:p>
        </w:tc>
        <w:tc>
          <w:tcPr>
            <w:tcW w:w="0" w:type="auto"/>
            <w:vAlign w:val="center"/>
            <w:hideMark/>
          </w:tcPr>
          <w:p w14:paraId="10578D3E"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p>
        </w:tc>
        <w:tc>
          <w:tcPr>
            <w:tcW w:w="0" w:type="auto"/>
            <w:vAlign w:val="center"/>
            <w:hideMark/>
          </w:tcPr>
          <w:p w14:paraId="09D24FA7"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Echo reply (used to </w:t>
            </w:r>
            <w:hyperlink r:id="rId151" w:tooltip="Ping (networking utility)" w:history="1">
              <w:r w:rsidRPr="00C23BB4">
                <w:rPr>
                  <w:rFonts w:ascii="Times New Roman" w:eastAsia="Times New Roman" w:hAnsi="Times New Roman" w:cs="Times New Roman"/>
                  <w:color w:val="0000FF"/>
                  <w:sz w:val="24"/>
                  <w:szCs w:val="24"/>
                  <w:u w:val="single"/>
                  <w:lang w:val="en-PK" w:eastAsia="en-PK"/>
                </w:rPr>
                <w:t>ping</w:t>
              </w:r>
            </w:hyperlink>
            <w:r w:rsidRPr="00C23BB4">
              <w:rPr>
                <w:rFonts w:ascii="Times New Roman" w:eastAsia="Times New Roman" w:hAnsi="Times New Roman" w:cs="Times New Roman"/>
                <w:sz w:val="24"/>
                <w:szCs w:val="24"/>
                <w:lang w:val="en-PK" w:eastAsia="en-PK"/>
              </w:rPr>
              <w:t xml:space="preserve">) </w:t>
            </w:r>
          </w:p>
        </w:tc>
      </w:tr>
      <w:tr w:rsidR="00C23BB4" w:rsidRPr="00C23BB4" w14:paraId="1CFBC3F4" w14:textId="77777777" w:rsidTr="00C23BB4">
        <w:trPr>
          <w:tblCellSpacing w:w="15" w:type="dxa"/>
        </w:trPr>
        <w:tc>
          <w:tcPr>
            <w:tcW w:w="0" w:type="auto"/>
            <w:vAlign w:val="center"/>
            <w:hideMark/>
          </w:tcPr>
          <w:p w14:paraId="7FFAD1E6"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1 and 2 </w:t>
            </w:r>
          </w:p>
        </w:tc>
        <w:tc>
          <w:tcPr>
            <w:tcW w:w="0" w:type="auto"/>
            <w:vAlign w:val="center"/>
            <w:hideMark/>
          </w:tcPr>
          <w:p w14:paraId="5453614F"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p>
        </w:tc>
        <w:tc>
          <w:tcPr>
            <w:tcW w:w="0" w:type="auto"/>
            <w:shd w:val="clear" w:color="auto" w:fill="ECECEC"/>
            <w:vAlign w:val="center"/>
            <w:hideMark/>
          </w:tcPr>
          <w:p w14:paraId="1DC8FE2D" w14:textId="77777777" w:rsidR="00C23BB4" w:rsidRPr="00C23BB4" w:rsidRDefault="00C23BB4" w:rsidP="00C23BB4">
            <w:pPr>
              <w:spacing w:after="0" w:line="240" w:lineRule="auto"/>
              <w:jc w:val="center"/>
              <w:rPr>
                <w:rFonts w:ascii="Times New Roman" w:eastAsia="Times New Roman" w:hAnsi="Times New Roman" w:cs="Times New Roman"/>
                <w:color w:val="2C2C2C"/>
                <w:sz w:val="24"/>
                <w:szCs w:val="24"/>
                <w:lang w:val="en-PK" w:eastAsia="en-PK"/>
              </w:rPr>
            </w:pPr>
            <w:r w:rsidRPr="00C23BB4">
              <w:rPr>
                <w:rFonts w:ascii="Times New Roman" w:eastAsia="Times New Roman" w:hAnsi="Times New Roman" w:cs="Times New Roman"/>
                <w:color w:val="2C2C2C"/>
                <w:sz w:val="24"/>
                <w:szCs w:val="24"/>
                <w:lang w:val="en-PK" w:eastAsia="en-PK"/>
              </w:rPr>
              <w:t>unassigned</w:t>
            </w:r>
          </w:p>
        </w:tc>
        <w:tc>
          <w:tcPr>
            <w:tcW w:w="0" w:type="auto"/>
            <w:vAlign w:val="center"/>
            <w:hideMark/>
          </w:tcPr>
          <w:p w14:paraId="42CBBC18"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i/>
                <w:iCs/>
                <w:sz w:val="24"/>
                <w:szCs w:val="24"/>
                <w:lang w:val="en-PK" w:eastAsia="en-PK"/>
              </w:rPr>
              <w:t>Reserved</w:t>
            </w:r>
            <w:r w:rsidRPr="00C23BB4">
              <w:rPr>
                <w:rFonts w:ascii="Times New Roman" w:eastAsia="Times New Roman" w:hAnsi="Times New Roman" w:cs="Times New Roman"/>
                <w:sz w:val="24"/>
                <w:szCs w:val="24"/>
                <w:lang w:val="en-PK" w:eastAsia="en-PK"/>
              </w:rPr>
              <w:t xml:space="preserve"> </w:t>
            </w:r>
          </w:p>
        </w:tc>
      </w:tr>
      <w:tr w:rsidR="00C23BB4" w:rsidRPr="00C23BB4" w14:paraId="450BE0BD" w14:textId="77777777" w:rsidTr="00C23BB4">
        <w:trPr>
          <w:tblCellSpacing w:w="15" w:type="dxa"/>
        </w:trPr>
        <w:tc>
          <w:tcPr>
            <w:tcW w:w="0" w:type="auto"/>
            <w:vMerge w:val="restart"/>
            <w:vAlign w:val="center"/>
            <w:hideMark/>
          </w:tcPr>
          <w:p w14:paraId="01993C50"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3 – Destination Unreachable</w:t>
            </w:r>
            <w:hyperlink r:id="rId152" w:anchor="cite_note-rfc792-6" w:history="1">
              <w:r w:rsidRPr="00C23BB4">
                <w:rPr>
                  <w:rFonts w:ascii="Times New Roman" w:eastAsia="Times New Roman" w:hAnsi="Times New Roman" w:cs="Times New Roman"/>
                  <w:color w:val="0000FF"/>
                  <w:sz w:val="24"/>
                  <w:szCs w:val="24"/>
                  <w:u w:val="single"/>
                  <w:vertAlign w:val="superscript"/>
                  <w:lang w:val="en-PK" w:eastAsia="en-PK"/>
                </w:rPr>
                <w:t>[6]</w:t>
              </w:r>
            </w:hyperlink>
            <w:r w:rsidRPr="00C23BB4">
              <w:rPr>
                <w:rFonts w:ascii="Times New Roman" w:eastAsia="Times New Roman" w:hAnsi="Times New Roman" w:cs="Times New Roman"/>
                <w:sz w:val="24"/>
                <w:szCs w:val="24"/>
                <w:vertAlign w:val="superscript"/>
                <w:lang w:val="en-PK" w:eastAsia="en-PK"/>
              </w:rPr>
              <w:t>:4</w:t>
            </w:r>
            <w:r w:rsidRPr="00C23BB4">
              <w:rPr>
                <w:rFonts w:ascii="Times New Roman" w:eastAsia="Times New Roman" w:hAnsi="Times New Roman" w:cs="Times New Roman"/>
                <w:sz w:val="24"/>
                <w:szCs w:val="24"/>
                <w:lang w:val="en-PK" w:eastAsia="en-PK"/>
              </w:rPr>
              <w:t xml:space="preserve"> </w:t>
            </w:r>
          </w:p>
        </w:tc>
        <w:tc>
          <w:tcPr>
            <w:tcW w:w="0" w:type="auto"/>
            <w:vAlign w:val="center"/>
            <w:hideMark/>
          </w:tcPr>
          <w:p w14:paraId="6EAB8647"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0</w:t>
            </w:r>
          </w:p>
        </w:tc>
        <w:tc>
          <w:tcPr>
            <w:tcW w:w="0" w:type="auto"/>
            <w:vAlign w:val="center"/>
            <w:hideMark/>
          </w:tcPr>
          <w:p w14:paraId="454B3AFE"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p>
        </w:tc>
        <w:tc>
          <w:tcPr>
            <w:tcW w:w="0" w:type="auto"/>
            <w:vAlign w:val="center"/>
            <w:hideMark/>
          </w:tcPr>
          <w:p w14:paraId="7223088C"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Destination network unreachable </w:t>
            </w:r>
          </w:p>
        </w:tc>
      </w:tr>
      <w:tr w:rsidR="00C23BB4" w:rsidRPr="00C23BB4" w14:paraId="0127A4A7" w14:textId="77777777" w:rsidTr="00C23BB4">
        <w:trPr>
          <w:tblCellSpacing w:w="15" w:type="dxa"/>
        </w:trPr>
        <w:tc>
          <w:tcPr>
            <w:tcW w:w="0" w:type="auto"/>
            <w:vMerge/>
            <w:vAlign w:val="center"/>
            <w:hideMark/>
          </w:tcPr>
          <w:p w14:paraId="73B9927E"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p>
        </w:tc>
        <w:tc>
          <w:tcPr>
            <w:tcW w:w="0" w:type="auto"/>
            <w:vAlign w:val="center"/>
            <w:hideMark/>
          </w:tcPr>
          <w:p w14:paraId="3135D1D4"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1</w:t>
            </w:r>
          </w:p>
        </w:tc>
        <w:tc>
          <w:tcPr>
            <w:tcW w:w="0" w:type="auto"/>
            <w:vAlign w:val="center"/>
            <w:hideMark/>
          </w:tcPr>
          <w:p w14:paraId="78BF74C6"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p>
        </w:tc>
        <w:tc>
          <w:tcPr>
            <w:tcW w:w="0" w:type="auto"/>
            <w:vAlign w:val="center"/>
            <w:hideMark/>
          </w:tcPr>
          <w:p w14:paraId="63EFCA10"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Destination host unreachable </w:t>
            </w:r>
          </w:p>
        </w:tc>
      </w:tr>
      <w:tr w:rsidR="00C23BB4" w:rsidRPr="00C23BB4" w14:paraId="0854FE25" w14:textId="77777777" w:rsidTr="00C23BB4">
        <w:trPr>
          <w:tblCellSpacing w:w="15" w:type="dxa"/>
        </w:trPr>
        <w:tc>
          <w:tcPr>
            <w:tcW w:w="0" w:type="auto"/>
            <w:vMerge/>
            <w:vAlign w:val="center"/>
            <w:hideMark/>
          </w:tcPr>
          <w:p w14:paraId="68E4502A"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p>
        </w:tc>
        <w:tc>
          <w:tcPr>
            <w:tcW w:w="0" w:type="auto"/>
            <w:vAlign w:val="center"/>
            <w:hideMark/>
          </w:tcPr>
          <w:p w14:paraId="19E44FA0"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2</w:t>
            </w:r>
          </w:p>
        </w:tc>
        <w:tc>
          <w:tcPr>
            <w:tcW w:w="0" w:type="auto"/>
            <w:vAlign w:val="center"/>
            <w:hideMark/>
          </w:tcPr>
          <w:p w14:paraId="66CF6F6F"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p>
        </w:tc>
        <w:tc>
          <w:tcPr>
            <w:tcW w:w="0" w:type="auto"/>
            <w:vAlign w:val="center"/>
            <w:hideMark/>
          </w:tcPr>
          <w:p w14:paraId="3EF2EC03"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Destination protocol unreachable </w:t>
            </w:r>
          </w:p>
        </w:tc>
      </w:tr>
      <w:tr w:rsidR="00C23BB4" w:rsidRPr="00C23BB4" w14:paraId="4CE25ED0" w14:textId="77777777" w:rsidTr="00C23BB4">
        <w:trPr>
          <w:tblCellSpacing w:w="15" w:type="dxa"/>
        </w:trPr>
        <w:tc>
          <w:tcPr>
            <w:tcW w:w="0" w:type="auto"/>
            <w:vMerge/>
            <w:vAlign w:val="center"/>
            <w:hideMark/>
          </w:tcPr>
          <w:p w14:paraId="3FA676C2"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p>
        </w:tc>
        <w:tc>
          <w:tcPr>
            <w:tcW w:w="0" w:type="auto"/>
            <w:vAlign w:val="center"/>
            <w:hideMark/>
          </w:tcPr>
          <w:p w14:paraId="7026B57C"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3</w:t>
            </w:r>
          </w:p>
        </w:tc>
        <w:tc>
          <w:tcPr>
            <w:tcW w:w="0" w:type="auto"/>
            <w:vAlign w:val="center"/>
            <w:hideMark/>
          </w:tcPr>
          <w:p w14:paraId="180D3B0E"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p>
        </w:tc>
        <w:tc>
          <w:tcPr>
            <w:tcW w:w="0" w:type="auto"/>
            <w:vAlign w:val="center"/>
            <w:hideMark/>
          </w:tcPr>
          <w:p w14:paraId="4E9F35DE"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Destination port unreachable </w:t>
            </w:r>
          </w:p>
        </w:tc>
      </w:tr>
      <w:tr w:rsidR="00C23BB4" w:rsidRPr="00C23BB4" w14:paraId="616BCD91" w14:textId="77777777" w:rsidTr="00C23BB4">
        <w:trPr>
          <w:tblCellSpacing w:w="15" w:type="dxa"/>
        </w:trPr>
        <w:tc>
          <w:tcPr>
            <w:tcW w:w="0" w:type="auto"/>
            <w:vMerge/>
            <w:vAlign w:val="center"/>
            <w:hideMark/>
          </w:tcPr>
          <w:p w14:paraId="235C313F"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p>
        </w:tc>
        <w:tc>
          <w:tcPr>
            <w:tcW w:w="0" w:type="auto"/>
            <w:vAlign w:val="center"/>
            <w:hideMark/>
          </w:tcPr>
          <w:p w14:paraId="22DA1601"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4</w:t>
            </w:r>
          </w:p>
        </w:tc>
        <w:tc>
          <w:tcPr>
            <w:tcW w:w="0" w:type="auto"/>
            <w:vAlign w:val="center"/>
            <w:hideMark/>
          </w:tcPr>
          <w:p w14:paraId="238AEF38"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p>
        </w:tc>
        <w:tc>
          <w:tcPr>
            <w:tcW w:w="0" w:type="auto"/>
            <w:vAlign w:val="center"/>
            <w:hideMark/>
          </w:tcPr>
          <w:p w14:paraId="2407FC6E"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Fragmentation required, and </w:t>
            </w:r>
            <w:hyperlink r:id="rId153" w:tooltip="IPv4 packet" w:history="1">
              <w:r w:rsidRPr="00C23BB4">
                <w:rPr>
                  <w:rFonts w:ascii="Times New Roman" w:eastAsia="Times New Roman" w:hAnsi="Times New Roman" w:cs="Times New Roman"/>
                  <w:color w:val="0000FF"/>
                  <w:sz w:val="24"/>
                  <w:szCs w:val="24"/>
                  <w:u w:val="single"/>
                  <w:lang w:val="en-PK" w:eastAsia="en-PK"/>
                </w:rPr>
                <w:t>DF flag</w:t>
              </w:r>
            </w:hyperlink>
            <w:r w:rsidRPr="00C23BB4">
              <w:rPr>
                <w:rFonts w:ascii="Times New Roman" w:eastAsia="Times New Roman" w:hAnsi="Times New Roman" w:cs="Times New Roman"/>
                <w:sz w:val="24"/>
                <w:szCs w:val="24"/>
                <w:lang w:val="en-PK" w:eastAsia="en-PK"/>
              </w:rPr>
              <w:t xml:space="preserve"> set </w:t>
            </w:r>
          </w:p>
        </w:tc>
      </w:tr>
      <w:tr w:rsidR="00C23BB4" w:rsidRPr="00C23BB4" w14:paraId="60D064F1" w14:textId="77777777" w:rsidTr="00C23BB4">
        <w:trPr>
          <w:tblCellSpacing w:w="15" w:type="dxa"/>
        </w:trPr>
        <w:tc>
          <w:tcPr>
            <w:tcW w:w="0" w:type="auto"/>
            <w:vMerge/>
            <w:vAlign w:val="center"/>
            <w:hideMark/>
          </w:tcPr>
          <w:p w14:paraId="7FBA2A0F"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p>
        </w:tc>
        <w:tc>
          <w:tcPr>
            <w:tcW w:w="0" w:type="auto"/>
            <w:vAlign w:val="center"/>
            <w:hideMark/>
          </w:tcPr>
          <w:p w14:paraId="23EC815B"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5</w:t>
            </w:r>
          </w:p>
        </w:tc>
        <w:tc>
          <w:tcPr>
            <w:tcW w:w="0" w:type="auto"/>
            <w:vAlign w:val="center"/>
            <w:hideMark/>
          </w:tcPr>
          <w:p w14:paraId="432B35EF"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p>
        </w:tc>
        <w:tc>
          <w:tcPr>
            <w:tcW w:w="0" w:type="auto"/>
            <w:vAlign w:val="center"/>
            <w:hideMark/>
          </w:tcPr>
          <w:p w14:paraId="6BC0DC4D"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Source route failed </w:t>
            </w:r>
          </w:p>
        </w:tc>
      </w:tr>
      <w:tr w:rsidR="00C23BB4" w:rsidRPr="00C23BB4" w14:paraId="4F79238D" w14:textId="77777777" w:rsidTr="00C23BB4">
        <w:trPr>
          <w:tblCellSpacing w:w="15" w:type="dxa"/>
        </w:trPr>
        <w:tc>
          <w:tcPr>
            <w:tcW w:w="0" w:type="auto"/>
            <w:vMerge/>
            <w:vAlign w:val="center"/>
            <w:hideMark/>
          </w:tcPr>
          <w:p w14:paraId="35BD4BD7"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p>
        </w:tc>
        <w:tc>
          <w:tcPr>
            <w:tcW w:w="0" w:type="auto"/>
            <w:vAlign w:val="center"/>
            <w:hideMark/>
          </w:tcPr>
          <w:p w14:paraId="3A134C3A"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6</w:t>
            </w:r>
          </w:p>
        </w:tc>
        <w:tc>
          <w:tcPr>
            <w:tcW w:w="0" w:type="auto"/>
            <w:vAlign w:val="center"/>
            <w:hideMark/>
          </w:tcPr>
          <w:p w14:paraId="11600DBD"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p>
        </w:tc>
        <w:tc>
          <w:tcPr>
            <w:tcW w:w="0" w:type="auto"/>
            <w:vAlign w:val="center"/>
            <w:hideMark/>
          </w:tcPr>
          <w:p w14:paraId="2CFBB5C5"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Destination network unknown </w:t>
            </w:r>
          </w:p>
        </w:tc>
      </w:tr>
      <w:tr w:rsidR="00C23BB4" w:rsidRPr="00C23BB4" w14:paraId="220B991F" w14:textId="77777777" w:rsidTr="00C23BB4">
        <w:trPr>
          <w:tblCellSpacing w:w="15" w:type="dxa"/>
        </w:trPr>
        <w:tc>
          <w:tcPr>
            <w:tcW w:w="0" w:type="auto"/>
            <w:vMerge/>
            <w:vAlign w:val="center"/>
            <w:hideMark/>
          </w:tcPr>
          <w:p w14:paraId="7555C205"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p>
        </w:tc>
        <w:tc>
          <w:tcPr>
            <w:tcW w:w="0" w:type="auto"/>
            <w:vAlign w:val="center"/>
            <w:hideMark/>
          </w:tcPr>
          <w:p w14:paraId="760125EF"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7</w:t>
            </w:r>
          </w:p>
        </w:tc>
        <w:tc>
          <w:tcPr>
            <w:tcW w:w="0" w:type="auto"/>
            <w:vAlign w:val="center"/>
            <w:hideMark/>
          </w:tcPr>
          <w:p w14:paraId="25194639"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p>
        </w:tc>
        <w:tc>
          <w:tcPr>
            <w:tcW w:w="0" w:type="auto"/>
            <w:vAlign w:val="center"/>
            <w:hideMark/>
          </w:tcPr>
          <w:p w14:paraId="55A7D10C"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Destination host unknown </w:t>
            </w:r>
          </w:p>
        </w:tc>
      </w:tr>
      <w:tr w:rsidR="00C23BB4" w:rsidRPr="00C23BB4" w14:paraId="396834B3" w14:textId="77777777" w:rsidTr="00C23BB4">
        <w:trPr>
          <w:tblCellSpacing w:w="15" w:type="dxa"/>
        </w:trPr>
        <w:tc>
          <w:tcPr>
            <w:tcW w:w="0" w:type="auto"/>
            <w:vMerge/>
            <w:vAlign w:val="center"/>
            <w:hideMark/>
          </w:tcPr>
          <w:p w14:paraId="31FDF2FC"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p>
        </w:tc>
        <w:tc>
          <w:tcPr>
            <w:tcW w:w="0" w:type="auto"/>
            <w:vAlign w:val="center"/>
            <w:hideMark/>
          </w:tcPr>
          <w:p w14:paraId="765F7447"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8</w:t>
            </w:r>
          </w:p>
        </w:tc>
        <w:tc>
          <w:tcPr>
            <w:tcW w:w="0" w:type="auto"/>
            <w:vAlign w:val="center"/>
            <w:hideMark/>
          </w:tcPr>
          <w:p w14:paraId="46FCB39D"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p>
        </w:tc>
        <w:tc>
          <w:tcPr>
            <w:tcW w:w="0" w:type="auto"/>
            <w:vAlign w:val="center"/>
            <w:hideMark/>
          </w:tcPr>
          <w:p w14:paraId="6783768F"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Source host isolated </w:t>
            </w:r>
          </w:p>
        </w:tc>
      </w:tr>
      <w:tr w:rsidR="00C23BB4" w:rsidRPr="00C23BB4" w14:paraId="3F514B65" w14:textId="77777777" w:rsidTr="00C23BB4">
        <w:trPr>
          <w:tblCellSpacing w:w="15" w:type="dxa"/>
        </w:trPr>
        <w:tc>
          <w:tcPr>
            <w:tcW w:w="0" w:type="auto"/>
            <w:vMerge/>
            <w:vAlign w:val="center"/>
            <w:hideMark/>
          </w:tcPr>
          <w:p w14:paraId="6DBA8E51"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p>
        </w:tc>
        <w:tc>
          <w:tcPr>
            <w:tcW w:w="0" w:type="auto"/>
            <w:vAlign w:val="center"/>
            <w:hideMark/>
          </w:tcPr>
          <w:p w14:paraId="28F2AAB8"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9</w:t>
            </w:r>
          </w:p>
        </w:tc>
        <w:tc>
          <w:tcPr>
            <w:tcW w:w="0" w:type="auto"/>
            <w:vAlign w:val="center"/>
            <w:hideMark/>
          </w:tcPr>
          <w:p w14:paraId="008C20E6"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p>
        </w:tc>
        <w:tc>
          <w:tcPr>
            <w:tcW w:w="0" w:type="auto"/>
            <w:vAlign w:val="center"/>
            <w:hideMark/>
          </w:tcPr>
          <w:p w14:paraId="1AD6D90B"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Network administratively prohibited </w:t>
            </w:r>
          </w:p>
        </w:tc>
      </w:tr>
      <w:tr w:rsidR="00C23BB4" w:rsidRPr="00C23BB4" w14:paraId="4ADEB3F3" w14:textId="77777777" w:rsidTr="00C23BB4">
        <w:trPr>
          <w:tblCellSpacing w:w="15" w:type="dxa"/>
        </w:trPr>
        <w:tc>
          <w:tcPr>
            <w:tcW w:w="0" w:type="auto"/>
            <w:vMerge/>
            <w:vAlign w:val="center"/>
            <w:hideMark/>
          </w:tcPr>
          <w:p w14:paraId="2CC64336"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p>
        </w:tc>
        <w:tc>
          <w:tcPr>
            <w:tcW w:w="0" w:type="auto"/>
            <w:vAlign w:val="center"/>
            <w:hideMark/>
          </w:tcPr>
          <w:p w14:paraId="4D0D44C9"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10</w:t>
            </w:r>
          </w:p>
        </w:tc>
        <w:tc>
          <w:tcPr>
            <w:tcW w:w="0" w:type="auto"/>
            <w:vAlign w:val="center"/>
            <w:hideMark/>
          </w:tcPr>
          <w:p w14:paraId="1114A884"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p>
        </w:tc>
        <w:tc>
          <w:tcPr>
            <w:tcW w:w="0" w:type="auto"/>
            <w:vAlign w:val="center"/>
            <w:hideMark/>
          </w:tcPr>
          <w:p w14:paraId="60918D18"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Host administratively prohibited </w:t>
            </w:r>
          </w:p>
        </w:tc>
      </w:tr>
      <w:tr w:rsidR="00C23BB4" w:rsidRPr="00C23BB4" w14:paraId="4A6D11EA" w14:textId="77777777" w:rsidTr="00C23BB4">
        <w:trPr>
          <w:tblCellSpacing w:w="15" w:type="dxa"/>
        </w:trPr>
        <w:tc>
          <w:tcPr>
            <w:tcW w:w="0" w:type="auto"/>
            <w:vMerge/>
            <w:vAlign w:val="center"/>
            <w:hideMark/>
          </w:tcPr>
          <w:p w14:paraId="5CAA5023"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p>
        </w:tc>
        <w:tc>
          <w:tcPr>
            <w:tcW w:w="0" w:type="auto"/>
            <w:vAlign w:val="center"/>
            <w:hideMark/>
          </w:tcPr>
          <w:p w14:paraId="0CD126E9"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11</w:t>
            </w:r>
          </w:p>
        </w:tc>
        <w:tc>
          <w:tcPr>
            <w:tcW w:w="0" w:type="auto"/>
            <w:vAlign w:val="center"/>
            <w:hideMark/>
          </w:tcPr>
          <w:p w14:paraId="4ECE641A"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p>
        </w:tc>
        <w:tc>
          <w:tcPr>
            <w:tcW w:w="0" w:type="auto"/>
            <w:vAlign w:val="center"/>
            <w:hideMark/>
          </w:tcPr>
          <w:p w14:paraId="5EE320C5"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Network unreachable for </w:t>
            </w:r>
            <w:hyperlink r:id="rId154" w:tooltip="Type of service" w:history="1">
              <w:r w:rsidRPr="00C23BB4">
                <w:rPr>
                  <w:rFonts w:ascii="Times New Roman" w:eastAsia="Times New Roman" w:hAnsi="Times New Roman" w:cs="Times New Roman"/>
                  <w:color w:val="0000FF"/>
                  <w:sz w:val="24"/>
                  <w:szCs w:val="24"/>
                  <w:u w:val="single"/>
                  <w:lang w:val="en-PK" w:eastAsia="en-PK"/>
                </w:rPr>
                <w:t>ToS</w:t>
              </w:r>
            </w:hyperlink>
            <w:r w:rsidRPr="00C23BB4">
              <w:rPr>
                <w:rFonts w:ascii="Times New Roman" w:eastAsia="Times New Roman" w:hAnsi="Times New Roman" w:cs="Times New Roman"/>
                <w:sz w:val="24"/>
                <w:szCs w:val="24"/>
                <w:lang w:val="en-PK" w:eastAsia="en-PK"/>
              </w:rPr>
              <w:t xml:space="preserve"> </w:t>
            </w:r>
          </w:p>
        </w:tc>
      </w:tr>
      <w:tr w:rsidR="00C23BB4" w:rsidRPr="00C23BB4" w14:paraId="2B2F562E" w14:textId="77777777" w:rsidTr="00C23BB4">
        <w:trPr>
          <w:tblCellSpacing w:w="15" w:type="dxa"/>
        </w:trPr>
        <w:tc>
          <w:tcPr>
            <w:tcW w:w="0" w:type="auto"/>
            <w:vMerge/>
            <w:vAlign w:val="center"/>
            <w:hideMark/>
          </w:tcPr>
          <w:p w14:paraId="55550A82"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p>
        </w:tc>
        <w:tc>
          <w:tcPr>
            <w:tcW w:w="0" w:type="auto"/>
            <w:vAlign w:val="center"/>
            <w:hideMark/>
          </w:tcPr>
          <w:p w14:paraId="3A810886"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12</w:t>
            </w:r>
          </w:p>
        </w:tc>
        <w:tc>
          <w:tcPr>
            <w:tcW w:w="0" w:type="auto"/>
            <w:vAlign w:val="center"/>
            <w:hideMark/>
          </w:tcPr>
          <w:p w14:paraId="0330DAB8"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p>
        </w:tc>
        <w:tc>
          <w:tcPr>
            <w:tcW w:w="0" w:type="auto"/>
            <w:vAlign w:val="center"/>
            <w:hideMark/>
          </w:tcPr>
          <w:p w14:paraId="044376C0"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Host unreachable for </w:t>
            </w:r>
            <w:hyperlink r:id="rId155" w:tooltip="Type of service" w:history="1">
              <w:r w:rsidRPr="00C23BB4">
                <w:rPr>
                  <w:rFonts w:ascii="Times New Roman" w:eastAsia="Times New Roman" w:hAnsi="Times New Roman" w:cs="Times New Roman"/>
                  <w:color w:val="0000FF"/>
                  <w:sz w:val="24"/>
                  <w:szCs w:val="24"/>
                  <w:u w:val="single"/>
                  <w:lang w:val="en-PK" w:eastAsia="en-PK"/>
                </w:rPr>
                <w:t>ToS</w:t>
              </w:r>
            </w:hyperlink>
            <w:r w:rsidRPr="00C23BB4">
              <w:rPr>
                <w:rFonts w:ascii="Times New Roman" w:eastAsia="Times New Roman" w:hAnsi="Times New Roman" w:cs="Times New Roman"/>
                <w:sz w:val="24"/>
                <w:szCs w:val="24"/>
                <w:lang w:val="en-PK" w:eastAsia="en-PK"/>
              </w:rPr>
              <w:t xml:space="preserve"> </w:t>
            </w:r>
          </w:p>
        </w:tc>
      </w:tr>
      <w:tr w:rsidR="00C23BB4" w:rsidRPr="00C23BB4" w14:paraId="43AD8F57" w14:textId="77777777" w:rsidTr="00C23BB4">
        <w:trPr>
          <w:tblCellSpacing w:w="15" w:type="dxa"/>
        </w:trPr>
        <w:tc>
          <w:tcPr>
            <w:tcW w:w="0" w:type="auto"/>
            <w:vMerge/>
            <w:vAlign w:val="center"/>
            <w:hideMark/>
          </w:tcPr>
          <w:p w14:paraId="5209F68C"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p>
        </w:tc>
        <w:tc>
          <w:tcPr>
            <w:tcW w:w="0" w:type="auto"/>
            <w:vAlign w:val="center"/>
            <w:hideMark/>
          </w:tcPr>
          <w:p w14:paraId="63442D44"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13</w:t>
            </w:r>
          </w:p>
        </w:tc>
        <w:tc>
          <w:tcPr>
            <w:tcW w:w="0" w:type="auto"/>
            <w:vAlign w:val="center"/>
            <w:hideMark/>
          </w:tcPr>
          <w:p w14:paraId="4989681D"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p>
        </w:tc>
        <w:tc>
          <w:tcPr>
            <w:tcW w:w="0" w:type="auto"/>
            <w:vAlign w:val="center"/>
            <w:hideMark/>
          </w:tcPr>
          <w:p w14:paraId="376BF548"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Communication administratively prohibited </w:t>
            </w:r>
          </w:p>
        </w:tc>
      </w:tr>
      <w:tr w:rsidR="00C23BB4" w:rsidRPr="00C23BB4" w14:paraId="3329711E" w14:textId="77777777" w:rsidTr="00C23BB4">
        <w:trPr>
          <w:tblCellSpacing w:w="15" w:type="dxa"/>
        </w:trPr>
        <w:tc>
          <w:tcPr>
            <w:tcW w:w="0" w:type="auto"/>
            <w:vMerge/>
            <w:vAlign w:val="center"/>
            <w:hideMark/>
          </w:tcPr>
          <w:p w14:paraId="7460E1AE"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p>
        </w:tc>
        <w:tc>
          <w:tcPr>
            <w:tcW w:w="0" w:type="auto"/>
            <w:vAlign w:val="center"/>
            <w:hideMark/>
          </w:tcPr>
          <w:p w14:paraId="43BED1B0"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14</w:t>
            </w:r>
          </w:p>
        </w:tc>
        <w:tc>
          <w:tcPr>
            <w:tcW w:w="0" w:type="auto"/>
            <w:vAlign w:val="center"/>
            <w:hideMark/>
          </w:tcPr>
          <w:p w14:paraId="0A7F21FC"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p>
        </w:tc>
        <w:tc>
          <w:tcPr>
            <w:tcW w:w="0" w:type="auto"/>
            <w:vAlign w:val="center"/>
            <w:hideMark/>
          </w:tcPr>
          <w:p w14:paraId="4A477A3E"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Host Precedence Violation </w:t>
            </w:r>
          </w:p>
        </w:tc>
      </w:tr>
      <w:tr w:rsidR="00C23BB4" w:rsidRPr="00C23BB4" w14:paraId="71EA89A6" w14:textId="77777777" w:rsidTr="00C23BB4">
        <w:trPr>
          <w:tblCellSpacing w:w="15" w:type="dxa"/>
        </w:trPr>
        <w:tc>
          <w:tcPr>
            <w:tcW w:w="0" w:type="auto"/>
            <w:vMerge/>
            <w:vAlign w:val="center"/>
            <w:hideMark/>
          </w:tcPr>
          <w:p w14:paraId="57E56882"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p>
        </w:tc>
        <w:tc>
          <w:tcPr>
            <w:tcW w:w="0" w:type="auto"/>
            <w:vAlign w:val="center"/>
            <w:hideMark/>
          </w:tcPr>
          <w:p w14:paraId="16E7308D"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15</w:t>
            </w:r>
          </w:p>
        </w:tc>
        <w:tc>
          <w:tcPr>
            <w:tcW w:w="0" w:type="auto"/>
            <w:vAlign w:val="center"/>
            <w:hideMark/>
          </w:tcPr>
          <w:p w14:paraId="3E3E4539"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p>
        </w:tc>
        <w:tc>
          <w:tcPr>
            <w:tcW w:w="0" w:type="auto"/>
            <w:vAlign w:val="center"/>
            <w:hideMark/>
          </w:tcPr>
          <w:p w14:paraId="75F277CA"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Precedence cutoff in effect </w:t>
            </w:r>
          </w:p>
        </w:tc>
      </w:tr>
      <w:tr w:rsidR="00C23BB4" w:rsidRPr="00C23BB4" w14:paraId="417917C1" w14:textId="77777777" w:rsidTr="00C23BB4">
        <w:trPr>
          <w:tblCellSpacing w:w="15" w:type="dxa"/>
        </w:trPr>
        <w:tc>
          <w:tcPr>
            <w:tcW w:w="0" w:type="auto"/>
            <w:vAlign w:val="center"/>
            <w:hideMark/>
          </w:tcPr>
          <w:p w14:paraId="4DAF9C84"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4 – Source Quench </w:t>
            </w:r>
          </w:p>
        </w:tc>
        <w:tc>
          <w:tcPr>
            <w:tcW w:w="0" w:type="auto"/>
            <w:vAlign w:val="center"/>
            <w:hideMark/>
          </w:tcPr>
          <w:p w14:paraId="65144D7E"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0</w:t>
            </w:r>
          </w:p>
        </w:tc>
        <w:tc>
          <w:tcPr>
            <w:tcW w:w="0" w:type="auto"/>
            <w:vAlign w:val="center"/>
            <w:hideMark/>
          </w:tcPr>
          <w:p w14:paraId="56EDB6EF"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del w:id="0" w:author="Unknown">
              <w:r w:rsidRPr="00C23BB4">
                <w:rPr>
                  <w:rFonts w:ascii="Times New Roman" w:eastAsia="Times New Roman" w:hAnsi="Times New Roman" w:cs="Times New Roman"/>
                  <w:color w:val="808080"/>
                  <w:sz w:val="24"/>
                  <w:szCs w:val="24"/>
                  <w:lang w:val="en-PK" w:eastAsia="en-PK"/>
                </w:rPr>
                <w:delText>deprecated</w:delText>
              </w:r>
            </w:del>
          </w:p>
        </w:tc>
        <w:tc>
          <w:tcPr>
            <w:tcW w:w="0" w:type="auto"/>
            <w:vAlign w:val="center"/>
            <w:hideMark/>
          </w:tcPr>
          <w:p w14:paraId="788FD8B2"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Source quench (congestion control) </w:t>
            </w:r>
          </w:p>
        </w:tc>
      </w:tr>
      <w:tr w:rsidR="00C23BB4" w:rsidRPr="00C23BB4" w14:paraId="609261E6" w14:textId="77777777" w:rsidTr="00C23BB4">
        <w:trPr>
          <w:tblCellSpacing w:w="15" w:type="dxa"/>
        </w:trPr>
        <w:tc>
          <w:tcPr>
            <w:tcW w:w="0" w:type="auto"/>
            <w:vMerge w:val="restart"/>
            <w:vAlign w:val="center"/>
            <w:hideMark/>
          </w:tcPr>
          <w:p w14:paraId="5D9120F3"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5 – Redirect Message </w:t>
            </w:r>
          </w:p>
        </w:tc>
        <w:tc>
          <w:tcPr>
            <w:tcW w:w="0" w:type="auto"/>
            <w:vAlign w:val="center"/>
            <w:hideMark/>
          </w:tcPr>
          <w:p w14:paraId="23AA0251"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0</w:t>
            </w:r>
          </w:p>
        </w:tc>
        <w:tc>
          <w:tcPr>
            <w:tcW w:w="0" w:type="auto"/>
            <w:vAlign w:val="center"/>
            <w:hideMark/>
          </w:tcPr>
          <w:p w14:paraId="4C279074"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p>
        </w:tc>
        <w:tc>
          <w:tcPr>
            <w:tcW w:w="0" w:type="auto"/>
            <w:vAlign w:val="center"/>
            <w:hideMark/>
          </w:tcPr>
          <w:p w14:paraId="24DD805E"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Redirect Datagram for the Network </w:t>
            </w:r>
          </w:p>
        </w:tc>
      </w:tr>
      <w:tr w:rsidR="00C23BB4" w:rsidRPr="00C23BB4" w14:paraId="7F084BD0" w14:textId="77777777" w:rsidTr="00C23BB4">
        <w:trPr>
          <w:tblCellSpacing w:w="15" w:type="dxa"/>
        </w:trPr>
        <w:tc>
          <w:tcPr>
            <w:tcW w:w="0" w:type="auto"/>
            <w:vMerge/>
            <w:vAlign w:val="center"/>
            <w:hideMark/>
          </w:tcPr>
          <w:p w14:paraId="6AC2A6E5"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p>
        </w:tc>
        <w:tc>
          <w:tcPr>
            <w:tcW w:w="0" w:type="auto"/>
            <w:vAlign w:val="center"/>
            <w:hideMark/>
          </w:tcPr>
          <w:p w14:paraId="48898013"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1</w:t>
            </w:r>
          </w:p>
        </w:tc>
        <w:tc>
          <w:tcPr>
            <w:tcW w:w="0" w:type="auto"/>
            <w:vAlign w:val="center"/>
            <w:hideMark/>
          </w:tcPr>
          <w:p w14:paraId="5E032D6C"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p>
        </w:tc>
        <w:tc>
          <w:tcPr>
            <w:tcW w:w="0" w:type="auto"/>
            <w:vAlign w:val="center"/>
            <w:hideMark/>
          </w:tcPr>
          <w:p w14:paraId="3AF25DE1"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Redirect Datagram for the Host </w:t>
            </w:r>
          </w:p>
        </w:tc>
      </w:tr>
      <w:tr w:rsidR="00C23BB4" w:rsidRPr="00C23BB4" w14:paraId="7A15BD8B" w14:textId="77777777" w:rsidTr="00C23BB4">
        <w:trPr>
          <w:tblCellSpacing w:w="15" w:type="dxa"/>
        </w:trPr>
        <w:tc>
          <w:tcPr>
            <w:tcW w:w="0" w:type="auto"/>
            <w:vMerge/>
            <w:vAlign w:val="center"/>
            <w:hideMark/>
          </w:tcPr>
          <w:p w14:paraId="7C516AE9"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p>
        </w:tc>
        <w:tc>
          <w:tcPr>
            <w:tcW w:w="0" w:type="auto"/>
            <w:vAlign w:val="center"/>
            <w:hideMark/>
          </w:tcPr>
          <w:p w14:paraId="5A7F72B1"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2</w:t>
            </w:r>
          </w:p>
        </w:tc>
        <w:tc>
          <w:tcPr>
            <w:tcW w:w="0" w:type="auto"/>
            <w:vAlign w:val="center"/>
            <w:hideMark/>
          </w:tcPr>
          <w:p w14:paraId="665FC87D"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p>
        </w:tc>
        <w:tc>
          <w:tcPr>
            <w:tcW w:w="0" w:type="auto"/>
            <w:vAlign w:val="center"/>
            <w:hideMark/>
          </w:tcPr>
          <w:p w14:paraId="039B5B99"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Redirect Datagram for the </w:t>
            </w:r>
            <w:hyperlink r:id="rId156" w:tooltip="Type of service" w:history="1">
              <w:r w:rsidRPr="00C23BB4">
                <w:rPr>
                  <w:rFonts w:ascii="Times New Roman" w:eastAsia="Times New Roman" w:hAnsi="Times New Roman" w:cs="Times New Roman"/>
                  <w:color w:val="0000FF"/>
                  <w:sz w:val="24"/>
                  <w:szCs w:val="24"/>
                  <w:u w:val="single"/>
                  <w:lang w:val="en-PK" w:eastAsia="en-PK"/>
                </w:rPr>
                <w:t>ToS</w:t>
              </w:r>
            </w:hyperlink>
            <w:r w:rsidRPr="00C23BB4">
              <w:rPr>
                <w:rFonts w:ascii="Times New Roman" w:eastAsia="Times New Roman" w:hAnsi="Times New Roman" w:cs="Times New Roman"/>
                <w:sz w:val="24"/>
                <w:szCs w:val="24"/>
                <w:lang w:val="en-PK" w:eastAsia="en-PK"/>
              </w:rPr>
              <w:t xml:space="preserve"> &amp; network </w:t>
            </w:r>
          </w:p>
        </w:tc>
      </w:tr>
      <w:tr w:rsidR="00C23BB4" w:rsidRPr="00C23BB4" w14:paraId="386CA275" w14:textId="77777777" w:rsidTr="00C23BB4">
        <w:trPr>
          <w:tblCellSpacing w:w="15" w:type="dxa"/>
        </w:trPr>
        <w:tc>
          <w:tcPr>
            <w:tcW w:w="0" w:type="auto"/>
            <w:vMerge/>
            <w:vAlign w:val="center"/>
            <w:hideMark/>
          </w:tcPr>
          <w:p w14:paraId="2F1569D8"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p>
        </w:tc>
        <w:tc>
          <w:tcPr>
            <w:tcW w:w="0" w:type="auto"/>
            <w:vAlign w:val="center"/>
            <w:hideMark/>
          </w:tcPr>
          <w:p w14:paraId="638A501E"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3</w:t>
            </w:r>
          </w:p>
        </w:tc>
        <w:tc>
          <w:tcPr>
            <w:tcW w:w="0" w:type="auto"/>
            <w:vAlign w:val="center"/>
            <w:hideMark/>
          </w:tcPr>
          <w:p w14:paraId="4C308822"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p>
        </w:tc>
        <w:tc>
          <w:tcPr>
            <w:tcW w:w="0" w:type="auto"/>
            <w:vAlign w:val="center"/>
            <w:hideMark/>
          </w:tcPr>
          <w:p w14:paraId="7CE35624"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Redirect Datagram for the </w:t>
            </w:r>
            <w:hyperlink r:id="rId157" w:tooltip="Type of service" w:history="1">
              <w:r w:rsidRPr="00C23BB4">
                <w:rPr>
                  <w:rFonts w:ascii="Times New Roman" w:eastAsia="Times New Roman" w:hAnsi="Times New Roman" w:cs="Times New Roman"/>
                  <w:color w:val="0000FF"/>
                  <w:sz w:val="24"/>
                  <w:szCs w:val="24"/>
                  <w:u w:val="single"/>
                  <w:lang w:val="en-PK" w:eastAsia="en-PK"/>
                </w:rPr>
                <w:t>ToS</w:t>
              </w:r>
            </w:hyperlink>
            <w:r w:rsidRPr="00C23BB4">
              <w:rPr>
                <w:rFonts w:ascii="Times New Roman" w:eastAsia="Times New Roman" w:hAnsi="Times New Roman" w:cs="Times New Roman"/>
                <w:sz w:val="24"/>
                <w:szCs w:val="24"/>
                <w:lang w:val="en-PK" w:eastAsia="en-PK"/>
              </w:rPr>
              <w:t xml:space="preserve"> &amp; host </w:t>
            </w:r>
          </w:p>
        </w:tc>
      </w:tr>
      <w:tr w:rsidR="00C23BB4" w:rsidRPr="00C23BB4" w14:paraId="08631EB2" w14:textId="77777777" w:rsidTr="00C23BB4">
        <w:trPr>
          <w:tblCellSpacing w:w="15" w:type="dxa"/>
        </w:trPr>
        <w:tc>
          <w:tcPr>
            <w:tcW w:w="0" w:type="auto"/>
            <w:vAlign w:val="center"/>
            <w:hideMark/>
          </w:tcPr>
          <w:p w14:paraId="3AA13440"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6</w:t>
            </w:r>
          </w:p>
        </w:tc>
        <w:tc>
          <w:tcPr>
            <w:tcW w:w="0" w:type="auto"/>
            <w:vAlign w:val="center"/>
            <w:hideMark/>
          </w:tcPr>
          <w:p w14:paraId="555E5B9B"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p>
        </w:tc>
        <w:tc>
          <w:tcPr>
            <w:tcW w:w="0" w:type="auto"/>
            <w:vAlign w:val="center"/>
            <w:hideMark/>
          </w:tcPr>
          <w:p w14:paraId="1FED39C7"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del w:id="1" w:author="Unknown">
              <w:r w:rsidRPr="00C23BB4">
                <w:rPr>
                  <w:rFonts w:ascii="Times New Roman" w:eastAsia="Times New Roman" w:hAnsi="Times New Roman" w:cs="Times New Roman"/>
                  <w:color w:val="808080"/>
                  <w:sz w:val="24"/>
                  <w:szCs w:val="24"/>
                  <w:lang w:val="en-PK" w:eastAsia="en-PK"/>
                </w:rPr>
                <w:delText>deprecated</w:delText>
              </w:r>
            </w:del>
          </w:p>
        </w:tc>
        <w:tc>
          <w:tcPr>
            <w:tcW w:w="0" w:type="auto"/>
            <w:vAlign w:val="center"/>
            <w:hideMark/>
          </w:tcPr>
          <w:p w14:paraId="6ACE536B"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Alternate Host Address </w:t>
            </w:r>
          </w:p>
        </w:tc>
      </w:tr>
      <w:tr w:rsidR="00C23BB4" w:rsidRPr="00C23BB4" w14:paraId="625E7F9D" w14:textId="77777777" w:rsidTr="00C23BB4">
        <w:trPr>
          <w:tblCellSpacing w:w="15" w:type="dxa"/>
        </w:trPr>
        <w:tc>
          <w:tcPr>
            <w:tcW w:w="0" w:type="auto"/>
            <w:vAlign w:val="center"/>
            <w:hideMark/>
          </w:tcPr>
          <w:p w14:paraId="5D9D38A7"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7</w:t>
            </w:r>
          </w:p>
        </w:tc>
        <w:tc>
          <w:tcPr>
            <w:tcW w:w="0" w:type="auto"/>
            <w:vAlign w:val="center"/>
            <w:hideMark/>
          </w:tcPr>
          <w:p w14:paraId="73933C07"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p>
        </w:tc>
        <w:tc>
          <w:tcPr>
            <w:tcW w:w="0" w:type="auto"/>
            <w:shd w:val="clear" w:color="auto" w:fill="ECECEC"/>
            <w:vAlign w:val="center"/>
            <w:hideMark/>
          </w:tcPr>
          <w:p w14:paraId="7272BED1" w14:textId="77777777" w:rsidR="00C23BB4" w:rsidRPr="00C23BB4" w:rsidRDefault="00C23BB4" w:rsidP="00C23BB4">
            <w:pPr>
              <w:spacing w:after="0" w:line="240" w:lineRule="auto"/>
              <w:jc w:val="center"/>
              <w:rPr>
                <w:rFonts w:ascii="Times New Roman" w:eastAsia="Times New Roman" w:hAnsi="Times New Roman" w:cs="Times New Roman"/>
                <w:color w:val="2C2C2C"/>
                <w:sz w:val="24"/>
                <w:szCs w:val="24"/>
                <w:lang w:val="en-PK" w:eastAsia="en-PK"/>
              </w:rPr>
            </w:pPr>
            <w:r w:rsidRPr="00C23BB4">
              <w:rPr>
                <w:rFonts w:ascii="Times New Roman" w:eastAsia="Times New Roman" w:hAnsi="Times New Roman" w:cs="Times New Roman"/>
                <w:color w:val="2C2C2C"/>
                <w:sz w:val="24"/>
                <w:szCs w:val="24"/>
                <w:lang w:val="en-PK" w:eastAsia="en-PK"/>
              </w:rPr>
              <w:t>unassigned</w:t>
            </w:r>
          </w:p>
        </w:tc>
        <w:tc>
          <w:tcPr>
            <w:tcW w:w="0" w:type="auto"/>
            <w:vAlign w:val="center"/>
            <w:hideMark/>
          </w:tcPr>
          <w:p w14:paraId="370F55E2"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i/>
                <w:iCs/>
                <w:sz w:val="24"/>
                <w:szCs w:val="24"/>
                <w:lang w:val="en-PK" w:eastAsia="en-PK"/>
              </w:rPr>
              <w:t>Reserved</w:t>
            </w:r>
            <w:r w:rsidRPr="00C23BB4">
              <w:rPr>
                <w:rFonts w:ascii="Times New Roman" w:eastAsia="Times New Roman" w:hAnsi="Times New Roman" w:cs="Times New Roman"/>
                <w:sz w:val="24"/>
                <w:szCs w:val="24"/>
                <w:lang w:val="en-PK" w:eastAsia="en-PK"/>
              </w:rPr>
              <w:t xml:space="preserve"> </w:t>
            </w:r>
          </w:p>
        </w:tc>
      </w:tr>
      <w:tr w:rsidR="00C23BB4" w:rsidRPr="00C23BB4" w14:paraId="750A31BD" w14:textId="77777777" w:rsidTr="00C23BB4">
        <w:trPr>
          <w:tblCellSpacing w:w="15" w:type="dxa"/>
        </w:trPr>
        <w:tc>
          <w:tcPr>
            <w:tcW w:w="0" w:type="auto"/>
            <w:vAlign w:val="center"/>
            <w:hideMark/>
          </w:tcPr>
          <w:p w14:paraId="5E5292EF"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8 – Echo Request </w:t>
            </w:r>
          </w:p>
        </w:tc>
        <w:tc>
          <w:tcPr>
            <w:tcW w:w="0" w:type="auto"/>
            <w:vAlign w:val="center"/>
            <w:hideMark/>
          </w:tcPr>
          <w:p w14:paraId="20DBC00E"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0</w:t>
            </w:r>
          </w:p>
        </w:tc>
        <w:tc>
          <w:tcPr>
            <w:tcW w:w="0" w:type="auto"/>
            <w:vAlign w:val="center"/>
            <w:hideMark/>
          </w:tcPr>
          <w:p w14:paraId="29639BC6"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p>
        </w:tc>
        <w:tc>
          <w:tcPr>
            <w:tcW w:w="0" w:type="auto"/>
            <w:vAlign w:val="center"/>
            <w:hideMark/>
          </w:tcPr>
          <w:p w14:paraId="6D5BC7BB"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Echo request (used to ping) </w:t>
            </w:r>
          </w:p>
        </w:tc>
      </w:tr>
      <w:tr w:rsidR="00C23BB4" w:rsidRPr="00C23BB4" w14:paraId="583594CF" w14:textId="77777777" w:rsidTr="00C23BB4">
        <w:trPr>
          <w:tblCellSpacing w:w="15" w:type="dxa"/>
        </w:trPr>
        <w:tc>
          <w:tcPr>
            <w:tcW w:w="0" w:type="auto"/>
            <w:vAlign w:val="center"/>
            <w:hideMark/>
          </w:tcPr>
          <w:p w14:paraId="23231394"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9 – </w:t>
            </w:r>
            <w:hyperlink r:id="rId158" w:tooltip="ICMP Router Discovery Protocol" w:history="1">
              <w:r w:rsidRPr="00C23BB4">
                <w:rPr>
                  <w:rFonts w:ascii="Times New Roman" w:eastAsia="Times New Roman" w:hAnsi="Times New Roman" w:cs="Times New Roman"/>
                  <w:color w:val="0000FF"/>
                  <w:sz w:val="24"/>
                  <w:szCs w:val="24"/>
                  <w:u w:val="single"/>
                  <w:lang w:val="en-PK" w:eastAsia="en-PK"/>
                </w:rPr>
                <w:t>Router Advertisement</w:t>
              </w:r>
            </w:hyperlink>
            <w:r w:rsidRPr="00C23BB4">
              <w:rPr>
                <w:rFonts w:ascii="Times New Roman" w:eastAsia="Times New Roman" w:hAnsi="Times New Roman" w:cs="Times New Roman"/>
                <w:sz w:val="24"/>
                <w:szCs w:val="24"/>
                <w:lang w:val="en-PK" w:eastAsia="en-PK"/>
              </w:rPr>
              <w:t xml:space="preserve"> </w:t>
            </w:r>
          </w:p>
        </w:tc>
        <w:tc>
          <w:tcPr>
            <w:tcW w:w="0" w:type="auto"/>
            <w:vAlign w:val="center"/>
            <w:hideMark/>
          </w:tcPr>
          <w:p w14:paraId="13B2C83F"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0</w:t>
            </w:r>
          </w:p>
        </w:tc>
        <w:tc>
          <w:tcPr>
            <w:tcW w:w="0" w:type="auto"/>
            <w:vAlign w:val="center"/>
            <w:hideMark/>
          </w:tcPr>
          <w:p w14:paraId="4CB8C432"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p>
        </w:tc>
        <w:tc>
          <w:tcPr>
            <w:tcW w:w="0" w:type="auto"/>
            <w:vAlign w:val="center"/>
            <w:hideMark/>
          </w:tcPr>
          <w:p w14:paraId="674B8B8D"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Router Advertisement </w:t>
            </w:r>
          </w:p>
        </w:tc>
      </w:tr>
      <w:tr w:rsidR="00C23BB4" w:rsidRPr="00C23BB4" w14:paraId="49FD036B" w14:textId="77777777" w:rsidTr="00C23BB4">
        <w:trPr>
          <w:tblCellSpacing w:w="15" w:type="dxa"/>
        </w:trPr>
        <w:tc>
          <w:tcPr>
            <w:tcW w:w="0" w:type="auto"/>
            <w:vAlign w:val="center"/>
            <w:hideMark/>
          </w:tcPr>
          <w:p w14:paraId="1A9ABB51"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10 – </w:t>
            </w:r>
            <w:hyperlink r:id="rId159" w:tooltip="ICMP Router Discovery Protocol" w:history="1">
              <w:r w:rsidRPr="00C23BB4">
                <w:rPr>
                  <w:rFonts w:ascii="Times New Roman" w:eastAsia="Times New Roman" w:hAnsi="Times New Roman" w:cs="Times New Roman"/>
                  <w:color w:val="0000FF"/>
                  <w:sz w:val="24"/>
                  <w:szCs w:val="24"/>
                  <w:u w:val="single"/>
                  <w:lang w:val="en-PK" w:eastAsia="en-PK"/>
                </w:rPr>
                <w:t>Router Solicitation</w:t>
              </w:r>
            </w:hyperlink>
            <w:r w:rsidRPr="00C23BB4">
              <w:rPr>
                <w:rFonts w:ascii="Times New Roman" w:eastAsia="Times New Roman" w:hAnsi="Times New Roman" w:cs="Times New Roman"/>
                <w:sz w:val="24"/>
                <w:szCs w:val="24"/>
                <w:lang w:val="en-PK" w:eastAsia="en-PK"/>
              </w:rPr>
              <w:t xml:space="preserve"> </w:t>
            </w:r>
          </w:p>
        </w:tc>
        <w:tc>
          <w:tcPr>
            <w:tcW w:w="0" w:type="auto"/>
            <w:vAlign w:val="center"/>
            <w:hideMark/>
          </w:tcPr>
          <w:p w14:paraId="3D10DE67"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0</w:t>
            </w:r>
          </w:p>
        </w:tc>
        <w:tc>
          <w:tcPr>
            <w:tcW w:w="0" w:type="auto"/>
            <w:vAlign w:val="center"/>
            <w:hideMark/>
          </w:tcPr>
          <w:p w14:paraId="4B30F64D"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p>
        </w:tc>
        <w:tc>
          <w:tcPr>
            <w:tcW w:w="0" w:type="auto"/>
            <w:vAlign w:val="center"/>
            <w:hideMark/>
          </w:tcPr>
          <w:p w14:paraId="3065BC7E"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Router discovery/selection/solicitation </w:t>
            </w:r>
          </w:p>
        </w:tc>
      </w:tr>
      <w:tr w:rsidR="00C23BB4" w:rsidRPr="00C23BB4" w14:paraId="618AAA97" w14:textId="77777777" w:rsidTr="00C23BB4">
        <w:trPr>
          <w:tblCellSpacing w:w="15" w:type="dxa"/>
        </w:trPr>
        <w:tc>
          <w:tcPr>
            <w:tcW w:w="0" w:type="auto"/>
            <w:vMerge w:val="restart"/>
            <w:vAlign w:val="center"/>
            <w:hideMark/>
          </w:tcPr>
          <w:p w14:paraId="0A78EAF4"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11 – </w:t>
            </w:r>
            <w:hyperlink r:id="rId160" w:tooltip="ICMP Time Exceeded" w:history="1">
              <w:r w:rsidRPr="00C23BB4">
                <w:rPr>
                  <w:rFonts w:ascii="Times New Roman" w:eastAsia="Times New Roman" w:hAnsi="Times New Roman" w:cs="Times New Roman"/>
                  <w:color w:val="0000FF"/>
                  <w:sz w:val="24"/>
                  <w:szCs w:val="24"/>
                  <w:u w:val="single"/>
                  <w:lang w:val="en-PK" w:eastAsia="en-PK"/>
                </w:rPr>
                <w:t>Time Exceeded</w:t>
              </w:r>
            </w:hyperlink>
            <w:hyperlink r:id="rId161" w:anchor="cite_note-rfc792-6" w:history="1">
              <w:r w:rsidRPr="00C23BB4">
                <w:rPr>
                  <w:rFonts w:ascii="Times New Roman" w:eastAsia="Times New Roman" w:hAnsi="Times New Roman" w:cs="Times New Roman"/>
                  <w:color w:val="0000FF"/>
                  <w:sz w:val="24"/>
                  <w:szCs w:val="24"/>
                  <w:u w:val="single"/>
                  <w:vertAlign w:val="superscript"/>
                  <w:lang w:val="en-PK" w:eastAsia="en-PK"/>
                </w:rPr>
                <w:t>[6]</w:t>
              </w:r>
            </w:hyperlink>
            <w:r w:rsidRPr="00C23BB4">
              <w:rPr>
                <w:rFonts w:ascii="Times New Roman" w:eastAsia="Times New Roman" w:hAnsi="Times New Roman" w:cs="Times New Roman"/>
                <w:sz w:val="24"/>
                <w:szCs w:val="24"/>
                <w:vertAlign w:val="superscript"/>
                <w:lang w:val="en-PK" w:eastAsia="en-PK"/>
              </w:rPr>
              <w:t>:6</w:t>
            </w:r>
            <w:r w:rsidRPr="00C23BB4">
              <w:rPr>
                <w:rFonts w:ascii="Times New Roman" w:eastAsia="Times New Roman" w:hAnsi="Times New Roman" w:cs="Times New Roman"/>
                <w:sz w:val="24"/>
                <w:szCs w:val="24"/>
                <w:lang w:val="en-PK" w:eastAsia="en-PK"/>
              </w:rPr>
              <w:t xml:space="preserve"> </w:t>
            </w:r>
          </w:p>
        </w:tc>
        <w:tc>
          <w:tcPr>
            <w:tcW w:w="0" w:type="auto"/>
            <w:vAlign w:val="center"/>
            <w:hideMark/>
          </w:tcPr>
          <w:p w14:paraId="5BDA4644"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0</w:t>
            </w:r>
          </w:p>
        </w:tc>
        <w:tc>
          <w:tcPr>
            <w:tcW w:w="0" w:type="auto"/>
            <w:vAlign w:val="center"/>
            <w:hideMark/>
          </w:tcPr>
          <w:p w14:paraId="5FC67E4F"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p>
        </w:tc>
        <w:tc>
          <w:tcPr>
            <w:tcW w:w="0" w:type="auto"/>
            <w:vAlign w:val="center"/>
            <w:hideMark/>
          </w:tcPr>
          <w:p w14:paraId="5CE89435"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TTL expired in transit </w:t>
            </w:r>
          </w:p>
        </w:tc>
      </w:tr>
      <w:tr w:rsidR="00C23BB4" w:rsidRPr="00C23BB4" w14:paraId="10A1F8E4" w14:textId="77777777" w:rsidTr="00C23BB4">
        <w:trPr>
          <w:tblCellSpacing w:w="15" w:type="dxa"/>
        </w:trPr>
        <w:tc>
          <w:tcPr>
            <w:tcW w:w="0" w:type="auto"/>
            <w:vMerge/>
            <w:vAlign w:val="center"/>
            <w:hideMark/>
          </w:tcPr>
          <w:p w14:paraId="1FBF4DEE"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p>
        </w:tc>
        <w:tc>
          <w:tcPr>
            <w:tcW w:w="0" w:type="auto"/>
            <w:vAlign w:val="center"/>
            <w:hideMark/>
          </w:tcPr>
          <w:p w14:paraId="091D6C98"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1</w:t>
            </w:r>
          </w:p>
        </w:tc>
        <w:tc>
          <w:tcPr>
            <w:tcW w:w="0" w:type="auto"/>
            <w:vAlign w:val="center"/>
            <w:hideMark/>
          </w:tcPr>
          <w:p w14:paraId="48DBC17C"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p>
        </w:tc>
        <w:tc>
          <w:tcPr>
            <w:tcW w:w="0" w:type="auto"/>
            <w:vAlign w:val="center"/>
            <w:hideMark/>
          </w:tcPr>
          <w:p w14:paraId="319A89B7"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Fragment reassembly time exceeded </w:t>
            </w:r>
          </w:p>
        </w:tc>
      </w:tr>
      <w:tr w:rsidR="00C23BB4" w:rsidRPr="00C23BB4" w14:paraId="35285CEF" w14:textId="77777777" w:rsidTr="00C23BB4">
        <w:trPr>
          <w:tblCellSpacing w:w="15" w:type="dxa"/>
        </w:trPr>
        <w:tc>
          <w:tcPr>
            <w:tcW w:w="0" w:type="auto"/>
            <w:vMerge w:val="restart"/>
            <w:vAlign w:val="center"/>
            <w:hideMark/>
          </w:tcPr>
          <w:p w14:paraId="30D5FA47"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12 – Parameter Problem: Bad IP header </w:t>
            </w:r>
          </w:p>
        </w:tc>
        <w:tc>
          <w:tcPr>
            <w:tcW w:w="0" w:type="auto"/>
            <w:vAlign w:val="center"/>
            <w:hideMark/>
          </w:tcPr>
          <w:p w14:paraId="1BEF3928"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0</w:t>
            </w:r>
          </w:p>
        </w:tc>
        <w:tc>
          <w:tcPr>
            <w:tcW w:w="0" w:type="auto"/>
            <w:vAlign w:val="center"/>
            <w:hideMark/>
          </w:tcPr>
          <w:p w14:paraId="43707252"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p>
        </w:tc>
        <w:tc>
          <w:tcPr>
            <w:tcW w:w="0" w:type="auto"/>
            <w:vAlign w:val="center"/>
            <w:hideMark/>
          </w:tcPr>
          <w:p w14:paraId="4BDE95DF"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Pointer indicates the error </w:t>
            </w:r>
          </w:p>
        </w:tc>
      </w:tr>
      <w:tr w:rsidR="00C23BB4" w:rsidRPr="00C23BB4" w14:paraId="2B313DF6" w14:textId="77777777" w:rsidTr="00C23BB4">
        <w:trPr>
          <w:tblCellSpacing w:w="15" w:type="dxa"/>
        </w:trPr>
        <w:tc>
          <w:tcPr>
            <w:tcW w:w="0" w:type="auto"/>
            <w:vMerge/>
            <w:vAlign w:val="center"/>
            <w:hideMark/>
          </w:tcPr>
          <w:p w14:paraId="68821D41"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p>
        </w:tc>
        <w:tc>
          <w:tcPr>
            <w:tcW w:w="0" w:type="auto"/>
            <w:vAlign w:val="center"/>
            <w:hideMark/>
          </w:tcPr>
          <w:p w14:paraId="62A93E0C"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1</w:t>
            </w:r>
          </w:p>
        </w:tc>
        <w:tc>
          <w:tcPr>
            <w:tcW w:w="0" w:type="auto"/>
            <w:vAlign w:val="center"/>
            <w:hideMark/>
          </w:tcPr>
          <w:p w14:paraId="11BE40BB"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p>
        </w:tc>
        <w:tc>
          <w:tcPr>
            <w:tcW w:w="0" w:type="auto"/>
            <w:vAlign w:val="center"/>
            <w:hideMark/>
          </w:tcPr>
          <w:p w14:paraId="4AC60EC3"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Missing a required option </w:t>
            </w:r>
          </w:p>
        </w:tc>
      </w:tr>
      <w:tr w:rsidR="00C23BB4" w:rsidRPr="00C23BB4" w14:paraId="19749F99" w14:textId="77777777" w:rsidTr="00C23BB4">
        <w:trPr>
          <w:tblCellSpacing w:w="15" w:type="dxa"/>
        </w:trPr>
        <w:tc>
          <w:tcPr>
            <w:tcW w:w="0" w:type="auto"/>
            <w:vMerge/>
            <w:vAlign w:val="center"/>
            <w:hideMark/>
          </w:tcPr>
          <w:p w14:paraId="1B22C828"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p>
        </w:tc>
        <w:tc>
          <w:tcPr>
            <w:tcW w:w="0" w:type="auto"/>
            <w:vAlign w:val="center"/>
            <w:hideMark/>
          </w:tcPr>
          <w:p w14:paraId="20656C71"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2</w:t>
            </w:r>
          </w:p>
        </w:tc>
        <w:tc>
          <w:tcPr>
            <w:tcW w:w="0" w:type="auto"/>
            <w:vAlign w:val="center"/>
            <w:hideMark/>
          </w:tcPr>
          <w:p w14:paraId="6DFDF095"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p>
        </w:tc>
        <w:tc>
          <w:tcPr>
            <w:tcW w:w="0" w:type="auto"/>
            <w:vAlign w:val="center"/>
            <w:hideMark/>
          </w:tcPr>
          <w:p w14:paraId="4203738C"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Bad length </w:t>
            </w:r>
          </w:p>
        </w:tc>
      </w:tr>
      <w:tr w:rsidR="00C23BB4" w:rsidRPr="00C23BB4" w14:paraId="0C1724DC" w14:textId="77777777" w:rsidTr="00C23BB4">
        <w:trPr>
          <w:tblCellSpacing w:w="15" w:type="dxa"/>
        </w:trPr>
        <w:tc>
          <w:tcPr>
            <w:tcW w:w="0" w:type="auto"/>
            <w:vAlign w:val="center"/>
            <w:hideMark/>
          </w:tcPr>
          <w:p w14:paraId="2A1B6CFA"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13 – Timestamp </w:t>
            </w:r>
          </w:p>
        </w:tc>
        <w:tc>
          <w:tcPr>
            <w:tcW w:w="0" w:type="auto"/>
            <w:vAlign w:val="center"/>
            <w:hideMark/>
          </w:tcPr>
          <w:p w14:paraId="793075BA"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0</w:t>
            </w:r>
          </w:p>
        </w:tc>
        <w:tc>
          <w:tcPr>
            <w:tcW w:w="0" w:type="auto"/>
            <w:vAlign w:val="center"/>
            <w:hideMark/>
          </w:tcPr>
          <w:p w14:paraId="532168A4"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p>
        </w:tc>
        <w:tc>
          <w:tcPr>
            <w:tcW w:w="0" w:type="auto"/>
            <w:vAlign w:val="center"/>
            <w:hideMark/>
          </w:tcPr>
          <w:p w14:paraId="43B83006"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Timestamp </w:t>
            </w:r>
          </w:p>
        </w:tc>
      </w:tr>
      <w:tr w:rsidR="00C23BB4" w:rsidRPr="00C23BB4" w14:paraId="5AF82493" w14:textId="77777777" w:rsidTr="00C23BB4">
        <w:trPr>
          <w:tblCellSpacing w:w="15" w:type="dxa"/>
        </w:trPr>
        <w:tc>
          <w:tcPr>
            <w:tcW w:w="0" w:type="auto"/>
            <w:vAlign w:val="center"/>
            <w:hideMark/>
          </w:tcPr>
          <w:p w14:paraId="6EEDB4C1"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14 – Timestamp Reply </w:t>
            </w:r>
          </w:p>
        </w:tc>
        <w:tc>
          <w:tcPr>
            <w:tcW w:w="0" w:type="auto"/>
            <w:vAlign w:val="center"/>
            <w:hideMark/>
          </w:tcPr>
          <w:p w14:paraId="303C5018"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0</w:t>
            </w:r>
          </w:p>
        </w:tc>
        <w:tc>
          <w:tcPr>
            <w:tcW w:w="0" w:type="auto"/>
            <w:vAlign w:val="center"/>
            <w:hideMark/>
          </w:tcPr>
          <w:p w14:paraId="14D9657D"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p>
        </w:tc>
        <w:tc>
          <w:tcPr>
            <w:tcW w:w="0" w:type="auto"/>
            <w:vAlign w:val="center"/>
            <w:hideMark/>
          </w:tcPr>
          <w:p w14:paraId="73172BCC"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Timestamp reply </w:t>
            </w:r>
          </w:p>
        </w:tc>
      </w:tr>
      <w:tr w:rsidR="00C23BB4" w:rsidRPr="00C23BB4" w14:paraId="2070C558" w14:textId="77777777" w:rsidTr="00C23BB4">
        <w:trPr>
          <w:tblCellSpacing w:w="15" w:type="dxa"/>
        </w:trPr>
        <w:tc>
          <w:tcPr>
            <w:tcW w:w="0" w:type="auto"/>
            <w:vAlign w:val="center"/>
            <w:hideMark/>
          </w:tcPr>
          <w:p w14:paraId="7C9FF1CB"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15 – Information Request </w:t>
            </w:r>
          </w:p>
        </w:tc>
        <w:tc>
          <w:tcPr>
            <w:tcW w:w="0" w:type="auto"/>
            <w:vAlign w:val="center"/>
            <w:hideMark/>
          </w:tcPr>
          <w:p w14:paraId="1F0BE326"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0</w:t>
            </w:r>
          </w:p>
        </w:tc>
        <w:tc>
          <w:tcPr>
            <w:tcW w:w="0" w:type="auto"/>
            <w:vAlign w:val="center"/>
            <w:hideMark/>
          </w:tcPr>
          <w:p w14:paraId="2615D996"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del w:id="2" w:author="Unknown">
              <w:r w:rsidRPr="00C23BB4">
                <w:rPr>
                  <w:rFonts w:ascii="Times New Roman" w:eastAsia="Times New Roman" w:hAnsi="Times New Roman" w:cs="Times New Roman"/>
                  <w:color w:val="808080"/>
                  <w:sz w:val="24"/>
                  <w:szCs w:val="24"/>
                  <w:lang w:val="en-PK" w:eastAsia="en-PK"/>
                </w:rPr>
                <w:delText>deprecated</w:delText>
              </w:r>
            </w:del>
          </w:p>
        </w:tc>
        <w:tc>
          <w:tcPr>
            <w:tcW w:w="0" w:type="auto"/>
            <w:vAlign w:val="center"/>
            <w:hideMark/>
          </w:tcPr>
          <w:p w14:paraId="2F490C7C"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Information Request </w:t>
            </w:r>
          </w:p>
        </w:tc>
      </w:tr>
      <w:tr w:rsidR="00C23BB4" w:rsidRPr="00C23BB4" w14:paraId="56813D15" w14:textId="77777777" w:rsidTr="00C23BB4">
        <w:trPr>
          <w:tblCellSpacing w:w="15" w:type="dxa"/>
        </w:trPr>
        <w:tc>
          <w:tcPr>
            <w:tcW w:w="0" w:type="auto"/>
            <w:vAlign w:val="center"/>
            <w:hideMark/>
          </w:tcPr>
          <w:p w14:paraId="214F81B6"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16 – Information Reply </w:t>
            </w:r>
          </w:p>
        </w:tc>
        <w:tc>
          <w:tcPr>
            <w:tcW w:w="0" w:type="auto"/>
            <w:vAlign w:val="center"/>
            <w:hideMark/>
          </w:tcPr>
          <w:p w14:paraId="022FD433"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0</w:t>
            </w:r>
          </w:p>
        </w:tc>
        <w:tc>
          <w:tcPr>
            <w:tcW w:w="0" w:type="auto"/>
            <w:vAlign w:val="center"/>
            <w:hideMark/>
          </w:tcPr>
          <w:p w14:paraId="7FEC5B07"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del w:id="3" w:author="Unknown">
              <w:r w:rsidRPr="00C23BB4">
                <w:rPr>
                  <w:rFonts w:ascii="Times New Roman" w:eastAsia="Times New Roman" w:hAnsi="Times New Roman" w:cs="Times New Roman"/>
                  <w:color w:val="808080"/>
                  <w:sz w:val="24"/>
                  <w:szCs w:val="24"/>
                  <w:lang w:val="en-PK" w:eastAsia="en-PK"/>
                </w:rPr>
                <w:delText>deprecated</w:delText>
              </w:r>
            </w:del>
          </w:p>
        </w:tc>
        <w:tc>
          <w:tcPr>
            <w:tcW w:w="0" w:type="auto"/>
            <w:vAlign w:val="center"/>
            <w:hideMark/>
          </w:tcPr>
          <w:p w14:paraId="296D05B8"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Information Reply </w:t>
            </w:r>
          </w:p>
        </w:tc>
      </w:tr>
      <w:tr w:rsidR="00C23BB4" w:rsidRPr="00C23BB4" w14:paraId="750E7CD6" w14:textId="77777777" w:rsidTr="00C23BB4">
        <w:trPr>
          <w:tblCellSpacing w:w="15" w:type="dxa"/>
        </w:trPr>
        <w:tc>
          <w:tcPr>
            <w:tcW w:w="0" w:type="auto"/>
            <w:vAlign w:val="center"/>
            <w:hideMark/>
          </w:tcPr>
          <w:p w14:paraId="37113548"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17 – Address Mask Request </w:t>
            </w:r>
          </w:p>
        </w:tc>
        <w:tc>
          <w:tcPr>
            <w:tcW w:w="0" w:type="auto"/>
            <w:vAlign w:val="center"/>
            <w:hideMark/>
          </w:tcPr>
          <w:p w14:paraId="2A35DF27"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0</w:t>
            </w:r>
          </w:p>
        </w:tc>
        <w:tc>
          <w:tcPr>
            <w:tcW w:w="0" w:type="auto"/>
            <w:vAlign w:val="center"/>
            <w:hideMark/>
          </w:tcPr>
          <w:p w14:paraId="6FBEA665"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del w:id="4" w:author="Unknown">
              <w:r w:rsidRPr="00C23BB4">
                <w:rPr>
                  <w:rFonts w:ascii="Times New Roman" w:eastAsia="Times New Roman" w:hAnsi="Times New Roman" w:cs="Times New Roman"/>
                  <w:color w:val="808080"/>
                  <w:sz w:val="24"/>
                  <w:szCs w:val="24"/>
                  <w:lang w:val="en-PK" w:eastAsia="en-PK"/>
                </w:rPr>
                <w:delText>deprecated</w:delText>
              </w:r>
            </w:del>
          </w:p>
        </w:tc>
        <w:tc>
          <w:tcPr>
            <w:tcW w:w="0" w:type="auto"/>
            <w:vAlign w:val="center"/>
            <w:hideMark/>
          </w:tcPr>
          <w:p w14:paraId="0002589F"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Address Mask Request </w:t>
            </w:r>
          </w:p>
        </w:tc>
      </w:tr>
      <w:tr w:rsidR="00C23BB4" w:rsidRPr="00C23BB4" w14:paraId="32587530" w14:textId="77777777" w:rsidTr="00C23BB4">
        <w:trPr>
          <w:tblCellSpacing w:w="15" w:type="dxa"/>
        </w:trPr>
        <w:tc>
          <w:tcPr>
            <w:tcW w:w="0" w:type="auto"/>
            <w:vAlign w:val="center"/>
            <w:hideMark/>
          </w:tcPr>
          <w:p w14:paraId="47D81CF9"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18 – Address Mask Reply </w:t>
            </w:r>
          </w:p>
        </w:tc>
        <w:tc>
          <w:tcPr>
            <w:tcW w:w="0" w:type="auto"/>
            <w:vAlign w:val="center"/>
            <w:hideMark/>
          </w:tcPr>
          <w:p w14:paraId="48DC4E34"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0</w:t>
            </w:r>
          </w:p>
        </w:tc>
        <w:tc>
          <w:tcPr>
            <w:tcW w:w="0" w:type="auto"/>
            <w:vAlign w:val="center"/>
            <w:hideMark/>
          </w:tcPr>
          <w:p w14:paraId="46B10140"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del w:id="5" w:author="Unknown">
              <w:r w:rsidRPr="00C23BB4">
                <w:rPr>
                  <w:rFonts w:ascii="Times New Roman" w:eastAsia="Times New Roman" w:hAnsi="Times New Roman" w:cs="Times New Roman"/>
                  <w:color w:val="808080"/>
                  <w:sz w:val="24"/>
                  <w:szCs w:val="24"/>
                  <w:lang w:val="en-PK" w:eastAsia="en-PK"/>
                </w:rPr>
                <w:delText>deprecated</w:delText>
              </w:r>
            </w:del>
          </w:p>
        </w:tc>
        <w:tc>
          <w:tcPr>
            <w:tcW w:w="0" w:type="auto"/>
            <w:vAlign w:val="center"/>
            <w:hideMark/>
          </w:tcPr>
          <w:p w14:paraId="0F89BE5B"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Address Mask Reply </w:t>
            </w:r>
          </w:p>
        </w:tc>
      </w:tr>
      <w:tr w:rsidR="00C23BB4" w:rsidRPr="00C23BB4" w14:paraId="16A8380F" w14:textId="77777777" w:rsidTr="00C23BB4">
        <w:trPr>
          <w:tblCellSpacing w:w="15" w:type="dxa"/>
        </w:trPr>
        <w:tc>
          <w:tcPr>
            <w:tcW w:w="0" w:type="auto"/>
            <w:vAlign w:val="center"/>
            <w:hideMark/>
          </w:tcPr>
          <w:p w14:paraId="06947AE6"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19</w:t>
            </w:r>
          </w:p>
        </w:tc>
        <w:tc>
          <w:tcPr>
            <w:tcW w:w="0" w:type="auto"/>
            <w:vAlign w:val="center"/>
            <w:hideMark/>
          </w:tcPr>
          <w:p w14:paraId="093B6F79"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p>
        </w:tc>
        <w:tc>
          <w:tcPr>
            <w:tcW w:w="0" w:type="auto"/>
            <w:vAlign w:val="center"/>
            <w:hideMark/>
          </w:tcPr>
          <w:p w14:paraId="483024FC"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reserved</w:t>
            </w:r>
          </w:p>
        </w:tc>
        <w:tc>
          <w:tcPr>
            <w:tcW w:w="0" w:type="auto"/>
            <w:vAlign w:val="center"/>
            <w:hideMark/>
          </w:tcPr>
          <w:p w14:paraId="7A07C1F1"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i/>
                <w:iCs/>
                <w:sz w:val="24"/>
                <w:szCs w:val="24"/>
                <w:lang w:val="en-PK" w:eastAsia="en-PK"/>
              </w:rPr>
              <w:t>Reserved</w:t>
            </w:r>
            <w:r w:rsidRPr="00C23BB4">
              <w:rPr>
                <w:rFonts w:ascii="Times New Roman" w:eastAsia="Times New Roman" w:hAnsi="Times New Roman" w:cs="Times New Roman"/>
                <w:sz w:val="24"/>
                <w:szCs w:val="24"/>
                <w:lang w:val="en-PK" w:eastAsia="en-PK"/>
              </w:rPr>
              <w:t xml:space="preserve"> for security </w:t>
            </w:r>
          </w:p>
        </w:tc>
      </w:tr>
      <w:tr w:rsidR="00C23BB4" w:rsidRPr="00C23BB4" w14:paraId="2AB0644A" w14:textId="77777777" w:rsidTr="00C23BB4">
        <w:trPr>
          <w:tblCellSpacing w:w="15" w:type="dxa"/>
        </w:trPr>
        <w:tc>
          <w:tcPr>
            <w:tcW w:w="0" w:type="auto"/>
            <w:vAlign w:val="center"/>
            <w:hideMark/>
          </w:tcPr>
          <w:p w14:paraId="4E7B5484"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20 through 29</w:t>
            </w:r>
          </w:p>
        </w:tc>
        <w:tc>
          <w:tcPr>
            <w:tcW w:w="0" w:type="auto"/>
            <w:vAlign w:val="center"/>
            <w:hideMark/>
          </w:tcPr>
          <w:p w14:paraId="6C662737"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p>
        </w:tc>
        <w:tc>
          <w:tcPr>
            <w:tcW w:w="0" w:type="auto"/>
            <w:vAlign w:val="center"/>
            <w:hideMark/>
          </w:tcPr>
          <w:p w14:paraId="25FB4BF6"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reserved</w:t>
            </w:r>
          </w:p>
        </w:tc>
        <w:tc>
          <w:tcPr>
            <w:tcW w:w="0" w:type="auto"/>
            <w:vAlign w:val="center"/>
            <w:hideMark/>
          </w:tcPr>
          <w:p w14:paraId="349DF442"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i/>
                <w:iCs/>
                <w:sz w:val="24"/>
                <w:szCs w:val="24"/>
                <w:lang w:val="en-PK" w:eastAsia="en-PK"/>
              </w:rPr>
              <w:t>Reserved</w:t>
            </w:r>
            <w:r w:rsidRPr="00C23BB4">
              <w:rPr>
                <w:rFonts w:ascii="Times New Roman" w:eastAsia="Times New Roman" w:hAnsi="Times New Roman" w:cs="Times New Roman"/>
                <w:sz w:val="24"/>
                <w:szCs w:val="24"/>
                <w:lang w:val="en-PK" w:eastAsia="en-PK"/>
              </w:rPr>
              <w:t xml:space="preserve"> for robustness experiment </w:t>
            </w:r>
          </w:p>
        </w:tc>
      </w:tr>
      <w:tr w:rsidR="00C23BB4" w:rsidRPr="00C23BB4" w14:paraId="4CB89F68" w14:textId="77777777" w:rsidTr="00C23BB4">
        <w:trPr>
          <w:tblCellSpacing w:w="15" w:type="dxa"/>
        </w:trPr>
        <w:tc>
          <w:tcPr>
            <w:tcW w:w="0" w:type="auto"/>
            <w:vAlign w:val="center"/>
            <w:hideMark/>
          </w:tcPr>
          <w:p w14:paraId="4C043C54"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30 – </w:t>
            </w:r>
            <w:hyperlink r:id="rId162" w:tooltip="Traceroute" w:history="1">
              <w:r w:rsidRPr="00C23BB4">
                <w:rPr>
                  <w:rFonts w:ascii="Times New Roman" w:eastAsia="Times New Roman" w:hAnsi="Times New Roman" w:cs="Times New Roman"/>
                  <w:color w:val="0000FF"/>
                  <w:sz w:val="24"/>
                  <w:szCs w:val="24"/>
                  <w:u w:val="single"/>
                  <w:lang w:val="en-PK" w:eastAsia="en-PK"/>
                </w:rPr>
                <w:t>Traceroute</w:t>
              </w:r>
            </w:hyperlink>
            <w:r w:rsidRPr="00C23BB4">
              <w:rPr>
                <w:rFonts w:ascii="Times New Roman" w:eastAsia="Times New Roman" w:hAnsi="Times New Roman" w:cs="Times New Roman"/>
                <w:sz w:val="24"/>
                <w:szCs w:val="24"/>
                <w:lang w:val="en-PK" w:eastAsia="en-PK"/>
              </w:rPr>
              <w:t xml:space="preserve"> </w:t>
            </w:r>
          </w:p>
        </w:tc>
        <w:tc>
          <w:tcPr>
            <w:tcW w:w="0" w:type="auto"/>
            <w:vAlign w:val="center"/>
            <w:hideMark/>
          </w:tcPr>
          <w:p w14:paraId="598B4D5D"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0</w:t>
            </w:r>
          </w:p>
        </w:tc>
        <w:tc>
          <w:tcPr>
            <w:tcW w:w="0" w:type="auto"/>
            <w:vAlign w:val="center"/>
            <w:hideMark/>
          </w:tcPr>
          <w:p w14:paraId="5023C35F"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del w:id="6" w:author="Unknown">
              <w:r w:rsidRPr="00C23BB4">
                <w:rPr>
                  <w:rFonts w:ascii="Times New Roman" w:eastAsia="Times New Roman" w:hAnsi="Times New Roman" w:cs="Times New Roman"/>
                  <w:color w:val="808080"/>
                  <w:sz w:val="24"/>
                  <w:szCs w:val="24"/>
                  <w:lang w:val="en-PK" w:eastAsia="en-PK"/>
                </w:rPr>
                <w:delText>deprecated</w:delText>
              </w:r>
            </w:del>
          </w:p>
        </w:tc>
        <w:tc>
          <w:tcPr>
            <w:tcW w:w="0" w:type="auto"/>
            <w:vAlign w:val="center"/>
            <w:hideMark/>
          </w:tcPr>
          <w:p w14:paraId="070B0482"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Information Request </w:t>
            </w:r>
          </w:p>
        </w:tc>
      </w:tr>
      <w:tr w:rsidR="00C23BB4" w:rsidRPr="00C23BB4" w14:paraId="548B45C3" w14:textId="77777777" w:rsidTr="00C23BB4">
        <w:trPr>
          <w:tblCellSpacing w:w="15" w:type="dxa"/>
        </w:trPr>
        <w:tc>
          <w:tcPr>
            <w:tcW w:w="0" w:type="auto"/>
            <w:vAlign w:val="center"/>
            <w:hideMark/>
          </w:tcPr>
          <w:p w14:paraId="61C82AC0"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31</w:t>
            </w:r>
          </w:p>
        </w:tc>
        <w:tc>
          <w:tcPr>
            <w:tcW w:w="0" w:type="auto"/>
            <w:vAlign w:val="center"/>
            <w:hideMark/>
          </w:tcPr>
          <w:p w14:paraId="571CFD03"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p>
        </w:tc>
        <w:tc>
          <w:tcPr>
            <w:tcW w:w="0" w:type="auto"/>
            <w:vAlign w:val="center"/>
            <w:hideMark/>
          </w:tcPr>
          <w:p w14:paraId="0E234033"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del w:id="7" w:author="Unknown">
              <w:r w:rsidRPr="00C23BB4">
                <w:rPr>
                  <w:rFonts w:ascii="Times New Roman" w:eastAsia="Times New Roman" w:hAnsi="Times New Roman" w:cs="Times New Roman"/>
                  <w:color w:val="808080"/>
                  <w:sz w:val="24"/>
                  <w:szCs w:val="24"/>
                  <w:lang w:val="en-PK" w:eastAsia="en-PK"/>
                </w:rPr>
                <w:delText>deprecated</w:delText>
              </w:r>
            </w:del>
          </w:p>
        </w:tc>
        <w:tc>
          <w:tcPr>
            <w:tcW w:w="0" w:type="auto"/>
            <w:vAlign w:val="center"/>
            <w:hideMark/>
          </w:tcPr>
          <w:p w14:paraId="79628B69"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Datagram Conversion Error </w:t>
            </w:r>
          </w:p>
        </w:tc>
      </w:tr>
      <w:tr w:rsidR="00C23BB4" w:rsidRPr="00C23BB4" w14:paraId="0AAA18EB" w14:textId="77777777" w:rsidTr="00C23BB4">
        <w:trPr>
          <w:tblCellSpacing w:w="15" w:type="dxa"/>
        </w:trPr>
        <w:tc>
          <w:tcPr>
            <w:tcW w:w="0" w:type="auto"/>
            <w:vAlign w:val="center"/>
            <w:hideMark/>
          </w:tcPr>
          <w:p w14:paraId="7E00252D"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32</w:t>
            </w:r>
          </w:p>
        </w:tc>
        <w:tc>
          <w:tcPr>
            <w:tcW w:w="0" w:type="auto"/>
            <w:vAlign w:val="center"/>
            <w:hideMark/>
          </w:tcPr>
          <w:p w14:paraId="669F194B"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p>
        </w:tc>
        <w:tc>
          <w:tcPr>
            <w:tcW w:w="0" w:type="auto"/>
            <w:vAlign w:val="center"/>
            <w:hideMark/>
          </w:tcPr>
          <w:p w14:paraId="009A4C75"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del w:id="8" w:author="Unknown">
              <w:r w:rsidRPr="00C23BB4">
                <w:rPr>
                  <w:rFonts w:ascii="Times New Roman" w:eastAsia="Times New Roman" w:hAnsi="Times New Roman" w:cs="Times New Roman"/>
                  <w:color w:val="808080"/>
                  <w:sz w:val="24"/>
                  <w:szCs w:val="24"/>
                  <w:lang w:val="en-PK" w:eastAsia="en-PK"/>
                </w:rPr>
                <w:delText>deprecated</w:delText>
              </w:r>
            </w:del>
          </w:p>
        </w:tc>
        <w:tc>
          <w:tcPr>
            <w:tcW w:w="0" w:type="auto"/>
            <w:vAlign w:val="center"/>
            <w:hideMark/>
          </w:tcPr>
          <w:p w14:paraId="3A73E1CC"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Mobile Host Redirect </w:t>
            </w:r>
          </w:p>
        </w:tc>
      </w:tr>
      <w:tr w:rsidR="00C23BB4" w:rsidRPr="00C23BB4" w14:paraId="2BC7FB52" w14:textId="77777777" w:rsidTr="00C23BB4">
        <w:trPr>
          <w:tblCellSpacing w:w="15" w:type="dxa"/>
        </w:trPr>
        <w:tc>
          <w:tcPr>
            <w:tcW w:w="0" w:type="auto"/>
            <w:vAlign w:val="center"/>
            <w:hideMark/>
          </w:tcPr>
          <w:p w14:paraId="3A8AAB17"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lastRenderedPageBreak/>
              <w:t>33</w:t>
            </w:r>
          </w:p>
        </w:tc>
        <w:tc>
          <w:tcPr>
            <w:tcW w:w="0" w:type="auto"/>
            <w:vAlign w:val="center"/>
            <w:hideMark/>
          </w:tcPr>
          <w:p w14:paraId="74D26246"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p>
        </w:tc>
        <w:tc>
          <w:tcPr>
            <w:tcW w:w="0" w:type="auto"/>
            <w:vAlign w:val="center"/>
            <w:hideMark/>
          </w:tcPr>
          <w:p w14:paraId="46111E3A"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del w:id="9" w:author="Unknown">
              <w:r w:rsidRPr="00C23BB4">
                <w:rPr>
                  <w:rFonts w:ascii="Times New Roman" w:eastAsia="Times New Roman" w:hAnsi="Times New Roman" w:cs="Times New Roman"/>
                  <w:color w:val="808080"/>
                  <w:sz w:val="24"/>
                  <w:szCs w:val="24"/>
                  <w:lang w:val="en-PK" w:eastAsia="en-PK"/>
                </w:rPr>
                <w:delText>deprecated</w:delText>
              </w:r>
            </w:del>
          </w:p>
        </w:tc>
        <w:tc>
          <w:tcPr>
            <w:tcW w:w="0" w:type="auto"/>
            <w:vAlign w:val="center"/>
            <w:hideMark/>
          </w:tcPr>
          <w:p w14:paraId="19C16838"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Where-Are-You (originally meant for </w:t>
            </w:r>
            <w:hyperlink r:id="rId163" w:tooltip="IPv6" w:history="1">
              <w:r w:rsidRPr="00C23BB4">
                <w:rPr>
                  <w:rFonts w:ascii="Times New Roman" w:eastAsia="Times New Roman" w:hAnsi="Times New Roman" w:cs="Times New Roman"/>
                  <w:color w:val="0000FF"/>
                  <w:sz w:val="24"/>
                  <w:szCs w:val="24"/>
                  <w:u w:val="single"/>
                  <w:lang w:val="en-PK" w:eastAsia="en-PK"/>
                </w:rPr>
                <w:t>IPv6</w:t>
              </w:r>
            </w:hyperlink>
            <w:r w:rsidRPr="00C23BB4">
              <w:rPr>
                <w:rFonts w:ascii="Times New Roman" w:eastAsia="Times New Roman" w:hAnsi="Times New Roman" w:cs="Times New Roman"/>
                <w:sz w:val="24"/>
                <w:szCs w:val="24"/>
                <w:lang w:val="en-PK" w:eastAsia="en-PK"/>
              </w:rPr>
              <w:t xml:space="preserve">) </w:t>
            </w:r>
          </w:p>
        </w:tc>
      </w:tr>
      <w:tr w:rsidR="00C23BB4" w:rsidRPr="00C23BB4" w14:paraId="6B1D2CF3" w14:textId="77777777" w:rsidTr="00C23BB4">
        <w:trPr>
          <w:tblCellSpacing w:w="15" w:type="dxa"/>
        </w:trPr>
        <w:tc>
          <w:tcPr>
            <w:tcW w:w="0" w:type="auto"/>
            <w:vAlign w:val="center"/>
            <w:hideMark/>
          </w:tcPr>
          <w:p w14:paraId="32013D80"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34</w:t>
            </w:r>
          </w:p>
        </w:tc>
        <w:tc>
          <w:tcPr>
            <w:tcW w:w="0" w:type="auto"/>
            <w:vAlign w:val="center"/>
            <w:hideMark/>
          </w:tcPr>
          <w:p w14:paraId="74A120A1"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p>
        </w:tc>
        <w:tc>
          <w:tcPr>
            <w:tcW w:w="0" w:type="auto"/>
            <w:vAlign w:val="center"/>
            <w:hideMark/>
          </w:tcPr>
          <w:p w14:paraId="646DA51D"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del w:id="10" w:author="Unknown">
              <w:r w:rsidRPr="00C23BB4">
                <w:rPr>
                  <w:rFonts w:ascii="Times New Roman" w:eastAsia="Times New Roman" w:hAnsi="Times New Roman" w:cs="Times New Roman"/>
                  <w:color w:val="808080"/>
                  <w:sz w:val="24"/>
                  <w:szCs w:val="24"/>
                  <w:lang w:val="en-PK" w:eastAsia="en-PK"/>
                </w:rPr>
                <w:delText>deprecated</w:delText>
              </w:r>
            </w:del>
          </w:p>
        </w:tc>
        <w:tc>
          <w:tcPr>
            <w:tcW w:w="0" w:type="auto"/>
            <w:vAlign w:val="center"/>
            <w:hideMark/>
          </w:tcPr>
          <w:p w14:paraId="5D6447A3"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Here-I-Am (originally meant for IPv6) </w:t>
            </w:r>
          </w:p>
        </w:tc>
      </w:tr>
      <w:tr w:rsidR="00C23BB4" w:rsidRPr="00C23BB4" w14:paraId="3EC01795" w14:textId="77777777" w:rsidTr="00C23BB4">
        <w:trPr>
          <w:tblCellSpacing w:w="15" w:type="dxa"/>
        </w:trPr>
        <w:tc>
          <w:tcPr>
            <w:tcW w:w="0" w:type="auto"/>
            <w:vAlign w:val="center"/>
            <w:hideMark/>
          </w:tcPr>
          <w:p w14:paraId="59526654"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35</w:t>
            </w:r>
          </w:p>
        </w:tc>
        <w:tc>
          <w:tcPr>
            <w:tcW w:w="0" w:type="auto"/>
            <w:vAlign w:val="center"/>
            <w:hideMark/>
          </w:tcPr>
          <w:p w14:paraId="492C8EB0"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p>
        </w:tc>
        <w:tc>
          <w:tcPr>
            <w:tcW w:w="0" w:type="auto"/>
            <w:vAlign w:val="center"/>
            <w:hideMark/>
          </w:tcPr>
          <w:p w14:paraId="4D6ADE89"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del w:id="11" w:author="Unknown">
              <w:r w:rsidRPr="00C23BB4">
                <w:rPr>
                  <w:rFonts w:ascii="Times New Roman" w:eastAsia="Times New Roman" w:hAnsi="Times New Roman" w:cs="Times New Roman"/>
                  <w:color w:val="808080"/>
                  <w:sz w:val="24"/>
                  <w:szCs w:val="24"/>
                  <w:lang w:val="en-PK" w:eastAsia="en-PK"/>
                </w:rPr>
                <w:delText>deprecated</w:delText>
              </w:r>
            </w:del>
          </w:p>
        </w:tc>
        <w:tc>
          <w:tcPr>
            <w:tcW w:w="0" w:type="auto"/>
            <w:vAlign w:val="center"/>
            <w:hideMark/>
          </w:tcPr>
          <w:p w14:paraId="17E81D7E"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Mobile Registration Request </w:t>
            </w:r>
          </w:p>
        </w:tc>
      </w:tr>
      <w:tr w:rsidR="00C23BB4" w:rsidRPr="00C23BB4" w14:paraId="2F649387" w14:textId="77777777" w:rsidTr="00C23BB4">
        <w:trPr>
          <w:tblCellSpacing w:w="15" w:type="dxa"/>
        </w:trPr>
        <w:tc>
          <w:tcPr>
            <w:tcW w:w="0" w:type="auto"/>
            <w:vAlign w:val="center"/>
            <w:hideMark/>
          </w:tcPr>
          <w:p w14:paraId="6A557A6E"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36</w:t>
            </w:r>
          </w:p>
        </w:tc>
        <w:tc>
          <w:tcPr>
            <w:tcW w:w="0" w:type="auto"/>
            <w:vAlign w:val="center"/>
            <w:hideMark/>
          </w:tcPr>
          <w:p w14:paraId="6C46BCDA"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p>
        </w:tc>
        <w:tc>
          <w:tcPr>
            <w:tcW w:w="0" w:type="auto"/>
            <w:vAlign w:val="center"/>
            <w:hideMark/>
          </w:tcPr>
          <w:p w14:paraId="70C7F0CD"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del w:id="12" w:author="Unknown">
              <w:r w:rsidRPr="00C23BB4">
                <w:rPr>
                  <w:rFonts w:ascii="Times New Roman" w:eastAsia="Times New Roman" w:hAnsi="Times New Roman" w:cs="Times New Roman"/>
                  <w:color w:val="808080"/>
                  <w:sz w:val="24"/>
                  <w:szCs w:val="24"/>
                  <w:lang w:val="en-PK" w:eastAsia="en-PK"/>
                </w:rPr>
                <w:delText>deprecated</w:delText>
              </w:r>
            </w:del>
          </w:p>
        </w:tc>
        <w:tc>
          <w:tcPr>
            <w:tcW w:w="0" w:type="auto"/>
            <w:vAlign w:val="center"/>
            <w:hideMark/>
          </w:tcPr>
          <w:p w14:paraId="416DE12F"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Mobile Registration Reply </w:t>
            </w:r>
          </w:p>
        </w:tc>
      </w:tr>
      <w:tr w:rsidR="00C23BB4" w:rsidRPr="00C23BB4" w14:paraId="4EC79B9A" w14:textId="77777777" w:rsidTr="00C23BB4">
        <w:trPr>
          <w:tblCellSpacing w:w="15" w:type="dxa"/>
        </w:trPr>
        <w:tc>
          <w:tcPr>
            <w:tcW w:w="0" w:type="auto"/>
            <w:vAlign w:val="center"/>
            <w:hideMark/>
          </w:tcPr>
          <w:p w14:paraId="407C7883"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37</w:t>
            </w:r>
          </w:p>
        </w:tc>
        <w:tc>
          <w:tcPr>
            <w:tcW w:w="0" w:type="auto"/>
            <w:vAlign w:val="center"/>
            <w:hideMark/>
          </w:tcPr>
          <w:p w14:paraId="02280499"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p>
        </w:tc>
        <w:tc>
          <w:tcPr>
            <w:tcW w:w="0" w:type="auto"/>
            <w:vAlign w:val="center"/>
            <w:hideMark/>
          </w:tcPr>
          <w:p w14:paraId="54450E3D"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del w:id="13" w:author="Unknown">
              <w:r w:rsidRPr="00C23BB4">
                <w:rPr>
                  <w:rFonts w:ascii="Times New Roman" w:eastAsia="Times New Roman" w:hAnsi="Times New Roman" w:cs="Times New Roman"/>
                  <w:color w:val="808080"/>
                  <w:sz w:val="24"/>
                  <w:szCs w:val="24"/>
                  <w:lang w:val="en-PK" w:eastAsia="en-PK"/>
                </w:rPr>
                <w:delText>deprecated</w:delText>
              </w:r>
            </w:del>
          </w:p>
        </w:tc>
        <w:tc>
          <w:tcPr>
            <w:tcW w:w="0" w:type="auto"/>
            <w:vAlign w:val="center"/>
            <w:hideMark/>
          </w:tcPr>
          <w:p w14:paraId="78401DE4"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Domain Name Request </w:t>
            </w:r>
          </w:p>
        </w:tc>
      </w:tr>
      <w:tr w:rsidR="00C23BB4" w:rsidRPr="00C23BB4" w14:paraId="2E4B2448" w14:textId="77777777" w:rsidTr="00C23BB4">
        <w:trPr>
          <w:tblCellSpacing w:w="15" w:type="dxa"/>
        </w:trPr>
        <w:tc>
          <w:tcPr>
            <w:tcW w:w="0" w:type="auto"/>
            <w:vAlign w:val="center"/>
            <w:hideMark/>
          </w:tcPr>
          <w:p w14:paraId="5AA952D0"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38</w:t>
            </w:r>
          </w:p>
        </w:tc>
        <w:tc>
          <w:tcPr>
            <w:tcW w:w="0" w:type="auto"/>
            <w:vAlign w:val="center"/>
            <w:hideMark/>
          </w:tcPr>
          <w:p w14:paraId="2CDAD6AC"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p>
        </w:tc>
        <w:tc>
          <w:tcPr>
            <w:tcW w:w="0" w:type="auto"/>
            <w:vAlign w:val="center"/>
            <w:hideMark/>
          </w:tcPr>
          <w:p w14:paraId="626A478B"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del w:id="14" w:author="Unknown">
              <w:r w:rsidRPr="00C23BB4">
                <w:rPr>
                  <w:rFonts w:ascii="Times New Roman" w:eastAsia="Times New Roman" w:hAnsi="Times New Roman" w:cs="Times New Roman"/>
                  <w:color w:val="808080"/>
                  <w:sz w:val="24"/>
                  <w:szCs w:val="24"/>
                  <w:lang w:val="en-PK" w:eastAsia="en-PK"/>
                </w:rPr>
                <w:delText>deprecated</w:delText>
              </w:r>
            </w:del>
          </w:p>
        </w:tc>
        <w:tc>
          <w:tcPr>
            <w:tcW w:w="0" w:type="auto"/>
            <w:vAlign w:val="center"/>
            <w:hideMark/>
          </w:tcPr>
          <w:p w14:paraId="22478F24"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Domain Name Reply </w:t>
            </w:r>
          </w:p>
        </w:tc>
      </w:tr>
      <w:tr w:rsidR="00C23BB4" w:rsidRPr="00C23BB4" w14:paraId="11A82E98" w14:textId="77777777" w:rsidTr="00C23BB4">
        <w:trPr>
          <w:tblCellSpacing w:w="15" w:type="dxa"/>
        </w:trPr>
        <w:tc>
          <w:tcPr>
            <w:tcW w:w="0" w:type="auto"/>
            <w:vAlign w:val="center"/>
            <w:hideMark/>
          </w:tcPr>
          <w:p w14:paraId="13BBAD95"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39</w:t>
            </w:r>
          </w:p>
        </w:tc>
        <w:tc>
          <w:tcPr>
            <w:tcW w:w="0" w:type="auto"/>
            <w:vAlign w:val="center"/>
            <w:hideMark/>
          </w:tcPr>
          <w:p w14:paraId="21FEF549"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p>
        </w:tc>
        <w:tc>
          <w:tcPr>
            <w:tcW w:w="0" w:type="auto"/>
            <w:vAlign w:val="center"/>
            <w:hideMark/>
          </w:tcPr>
          <w:p w14:paraId="4D14C849"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del w:id="15" w:author="Unknown">
              <w:r w:rsidRPr="00C23BB4">
                <w:rPr>
                  <w:rFonts w:ascii="Times New Roman" w:eastAsia="Times New Roman" w:hAnsi="Times New Roman" w:cs="Times New Roman"/>
                  <w:color w:val="808080"/>
                  <w:sz w:val="24"/>
                  <w:szCs w:val="24"/>
                  <w:lang w:val="en-PK" w:eastAsia="en-PK"/>
                </w:rPr>
                <w:delText>deprecated</w:delText>
              </w:r>
            </w:del>
          </w:p>
        </w:tc>
        <w:tc>
          <w:tcPr>
            <w:tcW w:w="0" w:type="auto"/>
            <w:vAlign w:val="center"/>
            <w:hideMark/>
          </w:tcPr>
          <w:p w14:paraId="31547F66"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SKIP Algorithm Discovery Protocol, </w:t>
            </w:r>
            <w:hyperlink r:id="rId164" w:tooltip="Simple Key-Management for Internet Protocol" w:history="1">
              <w:r w:rsidRPr="00C23BB4">
                <w:rPr>
                  <w:rFonts w:ascii="Times New Roman" w:eastAsia="Times New Roman" w:hAnsi="Times New Roman" w:cs="Times New Roman"/>
                  <w:color w:val="0000FF"/>
                  <w:sz w:val="24"/>
                  <w:szCs w:val="24"/>
                  <w:u w:val="single"/>
                  <w:lang w:val="en-PK" w:eastAsia="en-PK"/>
                </w:rPr>
                <w:t>Simple Key-Management for Internet Protocol</w:t>
              </w:r>
            </w:hyperlink>
            <w:r w:rsidRPr="00C23BB4">
              <w:rPr>
                <w:rFonts w:ascii="Times New Roman" w:eastAsia="Times New Roman" w:hAnsi="Times New Roman" w:cs="Times New Roman"/>
                <w:sz w:val="24"/>
                <w:szCs w:val="24"/>
                <w:lang w:val="en-PK" w:eastAsia="en-PK"/>
              </w:rPr>
              <w:t xml:space="preserve"> </w:t>
            </w:r>
          </w:p>
        </w:tc>
      </w:tr>
      <w:tr w:rsidR="00C23BB4" w:rsidRPr="00C23BB4" w14:paraId="58706209" w14:textId="77777777" w:rsidTr="00C23BB4">
        <w:trPr>
          <w:tblCellSpacing w:w="15" w:type="dxa"/>
        </w:trPr>
        <w:tc>
          <w:tcPr>
            <w:tcW w:w="0" w:type="auto"/>
            <w:vAlign w:val="center"/>
            <w:hideMark/>
          </w:tcPr>
          <w:p w14:paraId="7C103C15"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40</w:t>
            </w:r>
          </w:p>
        </w:tc>
        <w:tc>
          <w:tcPr>
            <w:tcW w:w="0" w:type="auto"/>
            <w:vAlign w:val="center"/>
            <w:hideMark/>
          </w:tcPr>
          <w:p w14:paraId="15DDDAAE"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p>
        </w:tc>
        <w:tc>
          <w:tcPr>
            <w:tcW w:w="0" w:type="auto"/>
            <w:vAlign w:val="center"/>
            <w:hideMark/>
          </w:tcPr>
          <w:p w14:paraId="7B1B1229" w14:textId="77777777" w:rsidR="00C23BB4" w:rsidRPr="00C23BB4" w:rsidRDefault="00C23BB4" w:rsidP="00C23BB4">
            <w:pPr>
              <w:spacing w:after="0" w:line="240" w:lineRule="auto"/>
              <w:rPr>
                <w:rFonts w:ascii="Times New Roman" w:eastAsia="Times New Roman" w:hAnsi="Times New Roman" w:cs="Times New Roman"/>
                <w:sz w:val="20"/>
                <w:szCs w:val="20"/>
                <w:lang w:val="en-PK" w:eastAsia="en-PK"/>
              </w:rPr>
            </w:pPr>
          </w:p>
        </w:tc>
        <w:tc>
          <w:tcPr>
            <w:tcW w:w="0" w:type="auto"/>
            <w:vAlign w:val="center"/>
            <w:hideMark/>
          </w:tcPr>
          <w:p w14:paraId="58949DA3"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hyperlink r:id="rId165" w:tooltip="Photuris (protocol)" w:history="1">
              <w:r w:rsidRPr="00C23BB4">
                <w:rPr>
                  <w:rFonts w:ascii="Times New Roman" w:eastAsia="Times New Roman" w:hAnsi="Times New Roman" w:cs="Times New Roman"/>
                  <w:color w:val="0000FF"/>
                  <w:sz w:val="24"/>
                  <w:szCs w:val="24"/>
                  <w:u w:val="single"/>
                  <w:lang w:val="en-PK" w:eastAsia="en-PK"/>
                </w:rPr>
                <w:t>Photuris</w:t>
              </w:r>
            </w:hyperlink>
            <w:r w:rsidRPr="00C23BB4">
              <w:rPr>
                <w:rFonts w:ascii="Times New Roman" w:eastAsia="Times New Roman" w:hAnsi="Times New Roman" w:cs="Times New Roman"/>
                <w:sz w:val="24"/>
                <w:szCs w:val="24"/>
                <w:lang w:val="en-PK" w:eastAsia="en-PK"/>
              </w:rPr>
              <w:t xml:space="preserve">, Security failures </w:t>
            </w:r>
          </w:p>
        </w:tc>
      </w:tr>
      <w:tr w:rsidR="00C23BB4" w:rsidRPr="00C23BB4" w14:paraId="0F831384" w14:textId="77777777" w:rsidTr="00C23BB4">
        <w:trPr>
          <w:tblCellSpacing w:w="15" w:type="dxa"/>
        </w:trPr>
        <w:tc>
          <w:tcPr>
            <w:tcW w:w="0" w:type="auto"/>
            <w:vAlign w:val="center"/>
            <w:hideMark/>
          </w:tcPr>
          <w:p w14:paraId="6A6DDBB8"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41</w:t>
            </w:r>
          </w:p>
        </w:tc>
        <w:tc>
          <w:tcPr>
            <w:tcW w:w="0" w:type="auto"/>
            <w:vAlign w:val="center"/>
            <w:hideMark/>
          </w:tcPr>
          <w:p w14:paraId="139303A1"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p>
        </w:tc>
        <w:tc>
          <w:tcPr>
            <w:tcW w:w="0" w:type="auto"/>
            <w:shd w:val="clear" w:color="auto" w:fill="DFDFFF"/>
            <w:vAlign w:val="center"/>
            <w:hideMark/>
          </w:tcPr>
          <w:p w14:paraId="09FEEC8B" w14:textId="77777777" w:rsidR="00C23BB4" w:rsidRPr="00C23BB4" w:rsidRDefault="00C23BB4" w:rsidP="00C23BB4">
            <w:pPr>
              <w:spacing w:after="0" w:line="240" w:lineRule="auto"/>
              <w:jc w:val="center"/>
              <w:rPr>
                <w:rFonts w:ascii="Times New Roman" w:eastAsia="Times New Roman" w:hAnsi="Times New Roman" w:cs="Times New Roman"/>
                <w:color w:val="000000"/>
                <w:sz w:val="24"/>
                <w:szCs w:val="24"/>
                <w:lang w:val="en-PK" w:eastAsia="en-PK"/>
              </w:rPr>
            </w:pPr>
            <w:r w:rsidRPr="00C23BB4">
              <w:rPr>
                <w:rFonts w:ascii="Times New Roman" w:eastAsia="Times New Roman" w:hAnsi="Times New Roman" w:cs="Times New Roman"/>
                <w:color w:val="000000"/>
                <w:sz w:val="24"/>
                <w:szCs w:val="24"/>
                <w:lang w:val="en-PK" w:eastAsia="en-PK"/>
              </w:rPr>
              <w:t>Experimental</w:t>
            </w:r>
          </w:p>
        </w:tc>
        <w:tc>
          <w:tcPr>
            <w:tcW w:w="0" w:type="auto"/>
            <w:vAlign w:val="center"/>
            <w:hideMark/>
          </w:tcPr>
          <w:p w14:paraId="13C534B1"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ICMP for experimental mobility protocols such as </w:t>
            </w:r>
            <w:hyperlink r:id="rId166" w:tooltip="Seamoby" w:history="1">
              <w:r w:rsidRPr="00C23BB4">
                <w:rPr>
                  <w:rFonts w:ascii="Times New Roman" w:eastAsia="Times New Roman" w:hAnsi="Times New Roman" w:cs="Times New Roman"/>
                  <w:color w:val="0000FF"/>
                  <w:sz w:val="24"/>
                  <w:szCs w:val="24"/>
                  <w:u w:val="single"/>
                  <w:lang w:val="en-PK" w:eastAsia="en-PK"/>
                </w:rPr>
                <w:t>Seamoby</w:t>
              </w:r>
            </w:hyperlink>
            <w:r w:rsidRPr="00C23BB4">
              <w:rPr>
                <w:rFonts w:ascii="Times New Roman" w:eastAsia="Times New Roman" w:hAnsi="Times New Roman" w:cs="Times New Roman"/>
                <w:sz w:val="24"/>
                <w:szCs w:val="24"/>
                <w:lang w:val="en-PK" w:eastAsia="en-PK"/>
              </w:rPr>
              <w:t xml:space="preserve"> [RFC4065] </w:t>
            </w:r>
          </w:p>
        </w:tc>
      </w:tr>
      <w:tr w:rsidR="00C23BB4" w:rsidRPr="00C23BB4" w14:paraId="0924DC0E" w14:textId="77777777" w:rsidTr="00C23BB4">
        <w:trPr>
          <w:tblCellSpacing w:w="15" w:type="dxa"/>
        </w:trPr>
        <w:tc>
          <w:tcPr>
            <w:tcW w:w="0" w:type="auto"/>
            <w:vAlign w:val="center"/>
            <w:hideMark/>
          </w:tcPr>
          <w:p w14:paraId="32905EAF"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42 – Extended Echo Request</w:t>
            </w:r>
            <w:hyperlink r:id="rId167" w:anchor="cite_note-RFC_8335-9" w:history="1">
              <w:r w:rsidRPr="00C23BB4">
                <w:rPr>
                  <w:rFonts w:ascii="Times New Roman" w:eastAsia="Times New Roman" w:hAnsi="Times New Roman" w:cs="Times New Roman"/>
                  <w:color w:val="0000FF"/>
                  <w:sz w:val="24"/>
                  <w:szCs w:val="24"/>
                  <w:u w:val="single"/>
                  <w:vertAlign w:val="superscript"/>
                  <w:lang w:val="en-PK" w:eastAsia="en-PK"/>
                </w:rPr>
                <w:t>[9]</w:t>
              </w:r>
            </w:hyperlink>
            <w:r w:rsidRPr="00C23BB4">
              <w:rPr>
                <w:rFonts w:ascii="Times New Roman" w:eastAsia="Times New Roman" w:hAnsi="Times New Roman" w:cs="Times New Roman"/>
                <w:sz w:val="24"/>
                <w:szCs w:val="24"/>
                <w:lang w:val="en-PK" w:eastAsia="en-PK"/>
              </w:rPr>
              <w:t xml:space="preserve"> </w:t>
            </w:r>
          </w:p>
        </w:tc>
        <w:tc>
          <w:tcPr>
            <w:tcW w:w="0" w:type="auto"/>
            <w:vAlign w:val="center"/>
            <w:hideMark/>
          </w:tcPr>
          <w:p w14:paraId="678D2E19"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0</w:t>
            </w:r>
          </w:p>
        </w:tc>
        <w:tc>
          <w:tcPr>
            <w:tcW w:w="0" w:type="auto"/>
            <w:vAlign w:val="center"/>
            <w:hideMark/>
          </w:tcPr>
          <w:p w14:paraId="2E2E5CB6"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p>
        </w:tc>
        <w:tc>
          <w:tcPr>
            <w:tcW w:w="0" w:type="auto"/>
            <w:vAlign w:val="center"/>
            <w:hideMark/>
          </w:tcPr>
          <w:p w14:paraId="43A76D9C"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Request Extended Echo (XPing - see </w:t>
            </w:r>
            <w:hyperlink r:id="rId168" w:history="1">
              <w:r w:rsidRPr="00C23BB4">
                <w:rPr>
                  <w:rFonts w:ascii="Times New Roman" w:eastAsia="Times New Roman" w:hAnsi="Times New Roman" w:cs="Times New Roman"/>
                  <w:b/>
                  <w:bCs/>
                  <w:color w:val="0000FF"/>
                  <w:sz w:val="24"/>
                  <w:szCs w:val="24"/>
                  <w:u w:val="single"/>
                  <w:lang w:val="en-PK" w:eastAsia="en-PK"/>
                </w:rPr>
                <w:t>Extended Ping (Xping)</w:t>
              </w:r>
            </w:hyperlink>
            <w:r w:rsidRPr="00C23BB4">
              <w:rPr>
                <w:rFonts w:ascii="Times New Roman" w:eastAsia="Times New Roman" w:hAnsi="Times New Roman" w:cs="Times New Roman"/>
                <w:sz w:val="24"/>
                <w:szCs w:val="24"/>
                <w:lang w:val="en-PK" w:eastAsia="en-PK"/>
              </w:rPr>
              <w:t xml:space="preserve">) </w:t>
            </w:r>
          </w:p>
        </w:tc>
      </w:tr>
      <w:tr w:rsidR="00C23BB4" w:rsidRPr="00C23BB4" w14:paraId="235BC49E" w14:textId="77777777" w:rsidTr="00C23BB4">
        <w:trPr>
          <w:tblCellSpacing w:w="15" w:type="dxa"/>
        </w:trPr>
        <w:tc>
          <w:tcPr>
            <w:tcW w:w="0" w:type="auto"/>
            <w:vMerge w:val="restart"/>
            <w:vAlign w:val="center"/>
            <w:hideMark/>
          </w:tcPr>
          <w:p w14:paraId="661ACB84"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43 – Extended Echo Reply</w:t>
            </w:r>
            <w:hyperlink r:id="rId169" w:anchor="cite_note-RFC_8335-9" w:history="1">
              <w:r w:rsidRPr="00C23BB4">
                <w:rPr>
                  <w:rFonts w:ascii="Times New Roman" w:eastAsia="Times New Roman" w:hAnsi="Times New Roman" w:cs="Times New Roman"/>
                  <w:color w:val="0000FF"/>
                  <w:sz w:val="24"/>
                  <w:szCs w:val="24"/>
                  <w:u w:val="single"/>
                  <w:vertAlign w:val="superscript"/>
                  <w:lang w:val="en-PK" w:eastAsia="en-PK"/>
                </w:rPr>
                <w:t>[9]</w:t>
              </w:r>
            </w:hyperlink>
            <w:r w:rsidRPr="00C23BB4">
              <w:rPr>
                <w:rFonts w:ascii="Times New Roman" w:eastAsia="Times New Roman" w:hAnsi="Times New Roman" w:cs="Times New Roman"/>
                <w:sz w:val="24"/>
                <w:szCs w:val="24"/>
                <w:lang w:val="en-PK" w:eastAsia="en-PK"/>
              </w:rPr>
              <w:t xml:space="preserve"> </w:t>
            </w:r>
          </w:p>
        </w:tc>
        <w:tc>
          <w:tcPr>
            <w:tcW w:w="0" w:type="auto"/>
            <w:vAlign w:val="center"/>
            <w:hideMark/>
          </w:tcPr>
          <w:p w14:paraId="2CFE7D44"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0</w:t>
            </w:r>
          </w:p>
        </w:tc>
        <w:tc>
          <w:tcPr>
            <w:tcW w:w="0" w:type="auto"/>
            <w:vAlign w:val="center"/>
            <w:hideMark/>
          </w:tcPr>
          <w:p w14:paraId="3A186C46"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p>
        </w:tc>
        <w:tc>
          <w:tcPr>
            <w:tcW w:w="0" w:type="auto"/>
            <w:vAlign w:val="center"/>
            <w:hideMark/>
          </w:tcPr>
          <w:p w14:paraId="55FE99B6"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No Error </w:t>
            </w:r>
          </w:p>
        </w:tc>
      </w:tr>
      <w:tr w:rsidR="00C23BB4" w:rsidRPr="00C23BB4" w14:paraId="41290744" w14:textId="77777777" w:rsidTr="00C23BB4">
        <w:trPr>
          <w:tblCellSpacing w:w="15" w:type="dxa"/>
        </w:trPr>
        <w:tc>
          <w:tcPr>
            <w:tcW w:w="0" w:type="auto"/>
            <w:vMerge/>
            <w:vAlign w:val="center"/>
            <w:hideMark/>
          </w:tcPr>
          <w:p w14:paraId="1292B1A6"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p>
        </w:tc>
        <w:tc>
          <w:tcPr>
            <w:tcW w:w="0" w:type="auto"/>
            <w:vAlign w:val="center"/>
            <w:hideMark/>
          </w:tcPr>
          <w:p w14:paraId="20B5F563"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1</w:t>
            </w:r>
          </w:p>
        </w:tc>
        <w:tc>
          <w:tcPr>
            <w:tcW w:w="0" w:type="auto"/>
            <w:vAlign w:val="center"/>
            <w:hideMark/>
          </w:tcPr>
          <w:p w14:paraId="7F93A6C3"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p>
        </w:tc>
        <w:tc>
          <w:tcPr>
            <w:tcW w:w="0" w:type="auto"/>
            <w:vAlign w:val="center"/>
            <w:hideMark/>
          </w:tcPr>
          <w:p w14:paraId="5E7171D6"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Malformed Query </w:t>
            </w:r>
          </w:p>
        </w:tc>
      </w:tr>
      <w:tr w:rsidR="00C23BB4" w:rsidRPr="00C23BB4" w14:paraId="7F68BC9B" w14:textId="77777777" w:rsidTr="00C23BB4">
        <w:trPr>
          <w:tblCellSpacing w:w="15" w:type="dxa"/>
        </w:trPr>
        <w:tc>
          <w:tcPr>
            <w:tcW w:w="0" w:type="auto"/>
            <w:vMerge/>
            <w:vAlign w:val="center"/>
            <w:hideMark/>
          </w:tcPr>
          <w:p w14:paraId="5E08A474"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p>
        </w:tc>
        <w:tc>
          <w:tcPr>
            <w:tcW w:w="0" w:type="auto"/>
            <w:vAlign w:val="center"/>
            <w:hideMark/>
          </w:tcPr>
          <w:p w14:paraId="0C99CD70"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2</w:t>
            </w:r>
          </w:p>
        </w:tc>
        <w:tc>
          <w:tcPr>
            <w:tcW w:w="0" w:type="auto"/>
            <w:vAlign w:val="center"/>
            <w:hideMark/>
          </w:tcPr>
          <w:p w14:paraId="036AE642"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p>
        </w:tc>
        <w:tc>
          <w:tcPr>
            <w:tcW w:w="0" w:type="auto"/>
            <w:vAlign w:val="center"/>
            <w:hideMark/>
          </w:tcPr>
          <w:p w14:paraId="371017AB"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No Such Interface </w:t>
            </w:r>
          </w:p>
        </w:tc>
      </w:tr>
      <w:tr w:rsidR="00C23BB4" w:rsidRPr="00C23BB4" w14:paraId="0AC46E1F" w14:textId="77777777" w:rsidTr="00C23BB4">
        <w:trPr>
          <w:tblCellSpacing w:w="15" w:type="dxa"/>
        </w:trPr>
        <w:tc>
          <w:tcPr>
            <w:tcW w:w="0" w:type="auto"/>
            <w:vMerge/>
            <w:vAlign w:val="center"/>
            <w:hideMark/>
          </w:tcPr>
          <w:p w14:paraId="70187D11"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p>
        </w:tc>
        <w:tc>
          <w:tcPr>
            <w:tcW w:w="0" w:type="auto"/>
            <w:vAlign w:val="center"/>
            <w:hideMark/>
          </w:tcPr>
          <w:p w14:paraId="7682F1A1"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3</w:t>
            </w:r>
          </w:p>
        </w:tc>
        <w:tc>
          <w:tcPr>
            <w:tcW w:w="0" w:type="auto"/>
            <w:vAlign w:val="center"/>
            <w:hideMark/>
          </w:tcPr>
          <w:p w14:paraId="187CA274"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p>
        </w:tc>
        <w:tc>
          <w:tcPr>
            <w:tcW w:w="0" w:type="auto"/>
            <w:vAlign w:val="center"/>
            <w:hideMark/>
          </w:tcPr>
          <w:p w14:paraId="00710473"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No Such Table Entry </w:t>
            </w:r>
          </w:p>
        </w:tc>
      </w:tr>
      <w:tr w:rsidR="00C23BB4" w:rsidRPr="00C23BB4" w14:paraId="416B90BD" w14:textId="77777777" w:rsidTr="00C23BB4">
        <w:trPr>
          <w:tblCellSpacing w:w="15" w:type="dxa"/>
        </w:trPr>
        <w:tc>
          <w:tcPr>
            <w:tcW w:w="0" w:type="auto"/>
            <w:vMerge/>
            <w:vAlign w:val="center"/>
            <w:hideMark/>
          </w:tcPr>
          <w:p w14:paraId="2CC15389"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p>
        </w:tc>
        <w:tc>
          <w:tcPr>
            <w:tcW w:w="0" w:type="auto"/>
            <w:vAlign w:val="center"/>
            <w:hideMark/>
          </w:tcPr>
          <w:p w14:paraId="0FAE7D8F"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4</w:t>
            </w:r>
          </w:p>
        </w:tc>
        <w:tc>
          <w:tcPr>
            <w:tcW w:w="0" w:type="auto"/>
            <w:vAlign w:val="center"/>
            <w:hideMark/>
          </w:tcPr>
          <w:p w14:paraId="34139D6C"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p>
        </w:tc>
        <w:tc>
          <w:tcPr>
            <w:tcW w:w="0" w:type="auto"/>
            <w:vAlign w:val="center"/>
            <w:hideMark/>
          </w:tcPr>
          <w:p w14:paraId="6F8AF87C"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Multiple Interfaces Satisfy Query </w:t>
            </w:r>
          </w:p>
        </w:tc>
      </w:tr>
      <w:tr w:rsidR="00C23BB4" w:rsidRPr="00C23BB4" w14:paraId="70B92A68" w14:textId="77777777" w:rsidTr="00C23BB4">
        <w:trPr>
          <w:tblCellSpacing w:w="15" w:type="dxa"/>
        </w:trPr>
        <w:tc>
          <w:tcPr>
            <w:tcW w:w="0" w:type="auto"/>
            <w:vAlign w:val="center"/>
            <w:hideMark/>
          </w:tcPr>
          <w:p w14:paraId="569C833E"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44 through 252</w:t>
            </w:r>
          </w:p>
        </w:tc>
        <w:tc>
          <w:tcPr>
            <w:tcW w:w="0" w:type="auto"/>
            <w:vAlign w:val="center"/>
            <w:hideMark/>
          </w:tcPr>
          <w:p w14:paraId="4D63C088"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p>
        </w:tc>
        <w:tc>
          <w:tcPr>
            <w:tcW w:w="0" w:type="auto"/>
            <w:shd w:val="clear" w:color="auto" w:fill="ECECEC"/>
            <w:vAlign w:val="center"/>
            <w:hideMark/>
          </w:tcPr>
          <w:p w14:paraId="06DE078A" w14:textId="77777777" w:rsidR="00C23BB4" w:rsidRPr="00C23BB4" w:rsidRDefault="00C23BB4" w:rsidP="00C23BB4">
            <w:pPr>
              <w:spacing w:after="0" w:line="240" w:lineRule="auto"/>
              <w:jc w:val="center"/>
              <w:rPr>
                <w:rFonts w:ascii="Times New Roman" w:eastAsia="Times New Roman" w:hAnsi="Times New Roman" w:cs="Times New Roman"/>
                <w:color w:val="2C2C2C"/>
                <w:sz w:val="24"/>
                <w:szCs w:val="24"/>
                <w:lang w:val="en-PK" w:eastAsia="en-PK"/>
              </w:rPr>
            </w:pPr>
            <w:r w:rsidRPr="00C23BB4">
              <w:rPr>
                <w:rFonts w:ascii="Times New Roman" w:eastAsia="Times New Roman" w:hAnsi="Times New Roman" w:cs="Times New Roman"/>
                <w:color w:val="2C2C2C"/>
                <w:sz w:val="24"/>
                <w:szCs w:val="24"/>
                <w:lang w:val="en-PK" w:eastAsia="en-PK"/>
              </w:rPr>
              <w:t>unassigned</w:t>
            </w:r>
          </w:p>
        </w:tc>
        <w:tc>
          <w:tcPr>
            <w:tcW w:w="0" w:type="auto"/>
            <w:vAlign w:val="center"/>
            <w:hideMark/>
          </w:tcPr>
          <w:p w14:paraId="0ED3DC5A"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i/>
                <w:iCs/>
                <w:sz w:val="24"/>
                <w:szCs w:val="24"/>
                <w:lang w:val="en-PK" w:eastAsia="en-PK"/>
              </w:rPr>
              <w:t>Reserved</w:t>
            </w:r>
            <w:r w:rsidRPr="00C23BB4">
              <w:rPr>
                <w:rFonts w:ascii="Times New Roman" w:eastAsia="Times New Roman" w:hAnsi="Times New Roman" w:cs="Times New Roman"/>
                <w:sz w:val="24"/>
                <w:szCs w:val="24"/>
                <w:lang w:val="en-PK" w:eastAsia="en-PK"/>
              </w:rPr>
              <w:t xml:space="preserve"> </w:t>
            </w:r>
          </w:p>
        </w:tc>
      </w:tr>
      <w:tr w:rsidR="00C23BB4" w:rsidRPr="00C23BB4" w14:paraId="373901F7" w14:textId="77777777" w:rsidTr="00C23BB4">
        <w:trPr>
          <w:tblCellSpacing w:w="15" w:type="dxa"/>
        </w:trPr>
        <w:tc>
          <w:tcPr>
            <w:tcW w:w="0" w:type="auto"/>
            <w:vAlign w:val="center"/>
            <w:hideMark/>
          </w:tcPr>
          <w:p w14:paraId="0A9CBD16"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253</w:t>
            </w:r>
          </w:p>
        </w:tc>
        <w:tc>
          <w:tcPr>
            <w:tcW w:w="0" w:type="auto"/>
            <w:vAlign w:val="center"/>
            <w:hideMark/>
          </w:tcPr>
          <w:p w14:paraId="3A0EBEA6"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p>
        </w:tc>
        <w:tc>
          <w:tcPr>
            <w:tcW w:w="0" w:type="auto"/>
            <w:shd w:val="clear" w:color="auto" w:fill="DFDFFF"/>
            <w:vAlign w:val="center"/>
            <w:hideMark/>
          </w:tcPr>
          <w:p w14:paraId="62B4AEFC" w14:textId="77777777" w:rsidR="00C23BB4" w:rsidRPr="00C23BB4" w:rsidRDefault="00C23BB4" w:rsidP="00C23BB4">
            <w:pPr>
              <w:spacing w:after="0" w:line="240" w:lineRule="auto"/>
              <w:jc w:val="center"/>
              <w:rPr>
                <w:rFonts w:ascii="Times New Roman" w:eastAsia="Times New Roman" w:hAnsi="Times New Roman" w:cs="Times New Roman"/>
                <w:color w:val="000000"/>
                <w:sz w:val="24"/>
                <w:szCs w:val="24"/>
                <w:lang w:val="en-PK" w:eastAsia="en-PK"/>
              </w:rPr>
            </w:pPr>
            <w:r w:rsidRPr="00C23BB4">
              <w:rPr>
                <w:rFonts w:ascii="Times New Roman" w:eastAsia="Times New Roman" w:hAnsi="Times New Roman" w:cs="Times New Roman"/>
                <w:color w:val="000000"/>
                <w:sz w:val="24"/>
                <w:szCs w:val="24"/>
                <w:lang w:val="en-PK" w:eastAsia="en-PK"/>
              </w:rPr>
              <w:t>Experimental</w:t>
            </w:r>
          </w:p>
        </w:tc>
        <w:tc>
          <w:tcPr>
            <w:tcW w:w="0" w:type="auto"/>
            <w:vAlign w:val="center"/>
            <w:hideMark/>
          </w:tcPr>
          <w:p w14:paraId="48A9DABB"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RFC3692-style Experiment 1 (</w:t>
            </w:r>
            <w:hyperlink r:id="rId170" w:history="1">
              <w:r w:rsidRPr="00C23BB4">
                <w:rPr>
                  <w:rFonts w:ascii="Times New Roman" w:eastAsia="Times New Roman" w:hAnsi="Times New Roman" w:cs="Times New Roman"/>
                  <w:color w:val="0000FF"/>
                  <w:sz w:val="24"/>
                  <w:szCs w:val="24"/>
                  <w:u w:val="single"/>
                  <w:lang w:val="en-PK" w:eastAsia="en-PK"/>
                </w:rPr>
                <w:t>RFC 4727</w:t>
              </w:r>
            </w:hyperlink>
            <w:r w:rsidRPr="00C23BB4">
              <w:rPr>
                <w:rFonts w:ascii="Times New Roman" w:eastAsia="Times New Roman" w:hAnsi="Times New Roman" w:cs="Times New Roman"/>
                <w:sz w:val="24"/>
                <w:szCs w:val="24"/>
                <w:lang w:val="en-PK" w:eastAsia="en-PK"/>
              </w:rPr>
              <w:t xml:space="preserve">) </w:t>
            </w:r>
          </w:p>
        </w:tc>
      </w:tr>
      <w:tr w:rsidR="00C23BB4" w:rsidRPr="00C23BB4" w14:paraId="1489AC0E" w14:textId="77777777" w:rsidTr="00C23BB4">
        <w:trPr>
          <w:tblCellSpacing w:w="15" w:type="dxa"/>
        </w:trPr>
        <w:tc>
          <w:tcPr>
            <w:tcW w:w="0" w:type="auto"/>
            <w:vAlign w:val="center"/>
            <w:hideMark/>
          </w:tcPr>
          <w:p w14:paraId="210D25E4"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254</w:t>
            </w:r>
          </w:p>
        </w:tc>
        <w:tc>
          <w:tcPr>
            <w:tcW w:w="0" w:type="auto"/>
            <w:vAlign w:val="center"/>
            <w:hideMark/>
          </w:tcPr>
          <w:p w14:paraId="10736868"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p>
        </w:tc>
        <w:tc>
          <w:tcPr>
            <w:tcW w:w="0" w:type="auto"/>
            <w:shd w:val="clear" w:color="auto" w:fill="DFDFFF"/>
            <w:vAlign w:val="center"/>
            <w:hideMark/>
          </w:tcPr>
          <w:p w14:paraId="367929AF" w14:textId="77777777" w:rsidR="00C23BB4" w:rsidRPr="00C23BB4" w:rsidRDefault="00C23BB4" w:rsidP="00C23BB4">
            <w:pPr>
              <w:spacing w:after="0" w:line="240" w:lineRule="auto"/>
              <w:jc w:val="center"/>
              <w:rPr>
                <w:rFonts w:ascii="Times New Roman" w:eastAsia="Times New Roman" w:hAnsi="Times New Roman" w:cs="Times New Roman"/>
                <w:color w:val="000000"/>
                <w:sz w:val="24"/>
                <w:szCs w:val="24"/>
                <w:lang w:val="en-PK" w:eastAsia="en-PK"/>
              </w:rPr>
            </w:pPr>
            <w:r w:rsidRPr="00C23BB4">
              <w:rPr>
                <w:rFonts w:ascii="Times New Roman" w:eastAsia="Times New Roman" w:hAnsi="Times New Roman" w:cs="Times New Roman"/>
                <w:color w:val="000000"/>
                <w:sz w:val="24"/>
                <w:szCs w:val="24"/>
                <w:lang w:val="en-PK" w:eastAsia="en-PK"/>
              </w:rPr>
              <w:t>Experimental</w:t>
            </w:r>
          </w:p>
        </w:tc>
        <w:tc>
          <w:tcPr>
            <w:tcW w:w="0" w:type="auto"/>
            <w:vAlign w:val="center"/>
            <w:hideMark/>
          </w:tcPr>
          <w:p w14:paraId="6140F87D"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RFC3692-style Experiment 2 (</w:t>
            </w:r>
            <w:hyperlink r:id="rId171" w:history="1">
              <w:r w:rsidRPr="00C23BB4">
                <w:rPr>
                  <w:rFonts w:ascii="Times New Roman" w:eastAsia="Times New Roman" w:hAnsi="Times New Roman" w:cs="Times New Roman"/>
                  <w:color w:val="0000FF"/>
                  <w:sz w:val="24"/>
                  <w:szCs w:val="24"/>
                  <w:u w:val="single"/>
                  <w:lang w:val="en-PK" w:eastAsia="en-PK"/>
                </w:rPr>
                <w:t>RFC 4727</w:t>
              </w:r>
            </w:hyperlink>
            <w:r w:rsidRPr="00C23BB4">
              <w:rPr>
                <w:rFonts w:ascii="Times New Roman" w:eastAsia="Times New Roman" w:hAnsi="Times New Roman" w:cs="Times New Roman"/>
                <w:sz w:val="24"/>
                <w:szCs w:val="24"/>
                <w:lang w:val="en-PK" w:eastAsia="en-PK"/>
              </w:rPr>
              <w:t xml:space="preserve">) </w:t>
            </w:r>
          </w:p>
        </w:tc>
      </w:tr>
      <w:tr w:rsidR="00C23BB4" w:rsidRPr="00C23BB4" w14:paraId="78DFF6F6" w14:textId="77777777" w:rsidTr="00C23BB4">
        <w:trPr>
          <w:tblCellSpacing w:w="15" w:type="dxa"/>
        </w:trPr>
        <w:tc>
          <w:tcPr>
            <w:tcW w:w="0" w:type="auto"/>
            <w:vAlign w:val="center"/>
            <w:hideMark/>
          </w:tcPr>
          <w:p w14:paraId="009A43FF"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255</w:t>
            </w:r>
          </w:p>
        </w:tc>
        <w:tc>
          <w:tcPr>
            <w:tcW w:w="0" w:type="auto"/>
            <w:vAlign w:val="center"/>
            <w:hideMark/>
          </w:tcPr>
          <w:p w14:paraId="392F35E0"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p>
        </w:tc>
        <w:tc>
          <w:tcPr>
            <w:tcW w:w="0" w:type="auto"/>
            <w:vAlign w:val="center"/>
            <w:hideMark/>
          </w:tcPr>
          <w:p w14:paraId="63329A9B"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reserved</w:t>
            </w:r>
          </w:p>
        </w:tc>
        <w:tc>
          <w:tcPr>
            <w:tcW w:w="0" w:type="auto"/>
            <w:vAlign w:val="center"/>
            <w:hideMark/>
          </w:tcPr>
          <w:p w14:paraId="27621582"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Reserved </w:t>
            </w:r>
          </w:p>
        </w:tc>
      </w:tr>
    </w:tbl>
    <w:p w14:paraId="43123A4C" w14:textId="77777777" w:rsidR="00C23BB4" w:rsidRPr="00C23BB4" w:rsidRDefault="00C23BB4" w:rsidP="00C23BB4">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C23BB4">
        <w:rPr>
          <w:rFonts w:ascii="Times New Roman" w:eastAsia="Times New Roman" w:hAnsi="Times New Roman" w:cs="Times New Roman"/>
          <w:b/>
          <w:bCs/>
          <w:sz w:val="27"/>
          <w:szCs w:val="27"/>
          <w:lang w:val="en-PK" w:eastAsia="en-PK"/>
        </w:rPr>
        <w:t>Source quench</w:t>
      </w:r>
    </w:p>
    <w:p w14:paraId="2D534410" w14:textId="77777777" w:rsidR="00C23BB4" w:rsidRPr="00C23BB4" w:rsidRDefault="00C23BB4" w:rsidP="00C23BB4">
      <w:pPr>
        <w:spacing w:before="100" w:beforeAutospacing="1" w:after="100" w:afterAutospacing="1"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i/>
          <w:iCs/>
          <w:sz w:val="24"/>
          <w:szCs w:val="24"/>
          <w:lang w:val="en-PK" w:eastAsia="en-PK"/>
        </w:rPr>
        <w:t>Source Quench</w:t>
      </w:r>
      <w:r w:rsidRPr="00C23BB4">
        <w:rPr>
          <w:rFonts w:ascii="Times New Roman" w:eastAsia="Times New Roman" w:hAnsi="Times New Roman" w:cs="Times New Roman"/>
          <w:sz w:val="24"/>
          <w:szCs w:val="24"/>
          <w:lang w:val="en-PK" w:eastAsia="en-PK"/>
        </w:rPr>
        <w:t xml:space="preserve"> requests that the sender decrease the rate of messages sent to a router or host. This message may be generated if a router or host does not have sufficient buffer space to process the request, or may occur if the router or host buffer is approaching its limit. </w:t>
      </w:r>
    </w:p>
    <w:p w14:paraId="6E66D41B" w14:textId="77777777" w:rsidR="00C23BB4" w:rsidRPr="00C23BB4" w:rsidRDefault="00C23BB4" w:rsidP="00C23BB4">
      <w:pPr>
        <w:spacing w:before="100" w:beforeAutospacing="1" w:after="100" w:afterAutospacing="1"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Data is sent at a very high speed from a host or from several hosts at the same time to a particular router on a network. Although a router has buffering capabilities, the buffering is limited to within a specified range. The router cannot queue any more data than the </w:t>
      </w:r>
      <w:r w:rsidRPr="00C23BB4">
        <w:rPr>
          <w:rFonts w:ascii="Times New Roman" w:eastAsia="Times New Roman" w:hAnsi="Times New Roman" w:cs="Times New Roman"/>
          <w:sz w:val="24"/>
          <w:szCs w:val="24"/>
          <w:lang w:val="en-PK" w:eastAsia="en-PK"/>
        </w:rPr>
        <w:lastRenderedPageBreak/>
        <w:t xml:space="preserve">capacity of the limited buffering space. Thus if the queue gets filled up, incoming data is discarded until the queue is no longer full. But as no acknowledgement mechanism is present in the network layer, the client does not know whether the data has reached the destination successfully. Hence some remedial measures should be taken by the network layer to avoid these kind of situations. These measures are referred to as source quench. In a source quench mechanism, the router sees that the incoming data rate is much faster than the outgoing data rate, and sends an ICMP message to the clients, informing them that they should slow down their data transfer speeds or wait for a certain amount of time before attempting to send more data. When a client receives this message, it will automatically slow down the outgoing data rate or wait for a sufficient amount of time, which enables the router to empty the queue. Thus the source quench ICMP message acts as flow control in the network layer. </w:t>
      </w:r>
    </w:p>
    <w:p w14:paraId="79E3F5C8" w14:textId="77777777" w:rsidR="00C23BB4" w:rsidRPr="00C23BB4" w:rsidRDefault="00C23BB4" w:rsidP="00C23BB4">
      <w:pPr>
        <w:spacing w:before="100" w:beforeAutospacing="1" w:after="100" w:afterAutospacing="1"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Since research suggested that "ICMP Source Quench [was] an ineffective (and unfair) antidote for congestion",</w:t>
      </w:r>
      <w:hyperlink r:id="rId172" w:anchor="cite_note-10" w:history="1">
        <w:r w:rsidRPr="00C23BB4">
          <w:rPr>
            <w:rFonts w:ascii="Times New Roman" w:eastAsia="Times New Roman" w:hAnsi="Times New Roman" w:cs="Times New Roman"/>
            <w:color w:val="0000FF"/>
            <w:sz w:val="24"/>
            <w:szCs w:val="24"/>
            <w:u w:val="single"/>
            <w:vertAlign w:val="superscript"/>
            <w:lang w:val="en-PK" w:eastAsia="en-PK"/>
          </w:rPr>
          <w:t>[10]</w:t>
        </w:r>
      </w:hyperlink>
      <w:r w:rsidRPr="00C23BB4">
        <w:rPr>
          <w:rFonts w:ascii="Times New Roman" w:eastAsia="Times New Roman" w:hAnsi="Times New Roman" w:cs="Times New Roman"/>
          <w:sz w:val="24"/>
          <w:szCs w:val="24"/>
          <w:lang w:val="en-PK" w:eastAsia="en-PK"/>
        </w:rPr>
        <w:t xml:space="preserve"> routers' creation of source quench messages was deprecated in 1995 by </w:t>
      </w:r>
      <w:hyperlink r:id="rId173" w:history="1">
        <w:r w:rsidRPr="00C23BB4">
          <w:rPr>
            <w:rFonts w:ascii="Times New Roman" w:eastAsia="Times New Roman" w:hAnsi="Times New Roman" w:cs="Times New Roman"/>
            <w:color w:val="0000FF"/>
            <w:sz w:val="24"/>
            <w:szCs w:val="24"/>
            <w:u w:val="single"/>
            <w:lang w:val="en-PK" w:eastAsia="en-PK"/>
          </w:rPr>
          <w:t>RFC 1812</w:t>
        </w:r>
      </w:hyperlink>
      <w:r w:rsidRPr="00C23BB4">
        <w:rPr>
          <w:rFonts w:ascii="Times New Roman" w:eastAsia="Times New Roman" w:hAnsi="Times New Roman" w:cs="Times New Roman"/>
          <w:sz w:val="24"/>
          <w:szCs w:val="24"/>
          <w:lang w:val="en-PK" w:eastAsia="en-PK"/>
        </w:rPr>
        <w:t xml:space="preserve">. Furthermore, forwarding of and any kind of reaction to (flow control actions) source quench messages was deprecated from 2012 by </w:t>
      </w:r>
      <w:hyperlink r:id="rId174" w:history="1">
        <w:r w:rsidRPr="00C23BB4">
          <w:rPr>
            <w:rFonts w:ascii="Times New Roman" w:eastAsia="Times New Roman" w:hAnsi="Times New Roman" w:cs="Times New Roman"/>
            <w:color w:val="0000FF"/>
            <w:sz w:val="24"/>
            <w:szCs w:val="24"/>
            <w:u w:val="single"/>
            <w:lang w:val="en-PK" w:eastAsia="en-PK"/>
          </w:rPr>
          <w:t>RFC 6633</w:t>
        </w:r>
      </w:hyperlink>
      <w:r w:rsidRPr="00C23BB4">
        <w:rPr>
          <w:rFonts w:ascii="Times New Roman" w:eastAsia="Times New Roman" w:hAnsi="Times New Roman" w:cs="Times New Roman"/>
          <w:sz w:val="24"/>
          <w:szCs w:val="24"/>
          <w:lang w:val="en-PK" w:eastAsia="en-PK"/>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15"/>
      </w:tblGrid>
      <w:tr w:rsidR="00C23BB4" w:rsidRPr="00C23BB4" w14:paraId="26B27072" w14:textId="77777777" w:rsidTr="00C23BB4">
        <w:trPr>
          <w:tblCellSpacing w:w="15" w:type="dxa"/>
        </w:trPr>
        <w:tc>
          <w:tcPr>
            <w:tcW w:w="0" w:type="auto"/>
            <w:gridSpan w:val="32"/>
            <w:tcBorders>
              <w:top w:val="nil"/>
              <w:left w:val="nil"/>
              <w:bottom w:val="nil"/>
              <w:right w:val="nil"/>
            </w:tcBorders>
            <w:vAlign w:val="center"/>
            <w:hideMark/>
          </w:tcPr>
          <w:p w14:paraId="3959021A" w14:textId="77777777" w:rsidR="00C23BB4" w:rsidRPr="00C23BB4" w:rsidRDefault="00C23BB4" w:rsidP="00C23BB4">
            <w:pPr>
              <w:spacing w:after="0" w:line="240" w:lineRule="auto"/>
              <w:jc w:val="center"/>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Source quench message</w:t>
            </w:r>
            <w:hyperlink r:id="rId175" w:anchor="cite_note-rfc792-6" w:history="1">
              <w:r w:rsidRPr="00C23BB4">
                <w:rPr>
                  <w:rFonts w:ascii="Times New Roman" w:eastAsia="Times New Roman" w:hAnsi="Times New Roman" w:cs="Times New Roman"/>
                  <w:color w:val="0000FF"/>
                  <w:sz w:val="24"/>
                  <w:szCs w:val="24"/>
                  <w:u w:val="single"/>
                  <w:vertAlign w:val="superscript"/>
                  <w:lang w:val="en-PK" w:eastAsia="en-PK"/>
                </w:rPr>
                <w:t>[6]</w:t>
              </w:r>
            </w:hyperlink>
            <w:r w:rsidRPr="00C23BB4">
              <w:rPr>
                <w:rFonts w:ascii="Times New Roman" w:eastAsia="Times New Roman" w:hAnsi="Times New Roman" w:cs="Times New Roman"/>
                <w:sz w:val="24"/>
                <w:szCs w:val="24"/>
                <w:vertAlign w:val="superscript"/>
                <w:lang w:val="en-PK" w:eastAsia="en-PK"/>
              </w:rPr>
              <w:t>:9</w:t>
            </w:r>
            <w:r w:rsidRPr="00C23BB4">
              <w:rPr>
                <w:rFonts w:ascii="Times New Roman" w:eastAsia="Times New Roman" w:hAnsi="Times New Roman" w:cs="Times New Roman"/>
                <w:sz w:val="24"/>
                <w:szCs w:val="24"/>
                <w:lang w:val="en-PK" w:eastAsia="en-PK"/>
              </w:rPr>
              <w:t xml:space="preserve"> </w:t>
            </w:r>
          </w:p>
        </w:tc>
      </w:tr>
      <w:tr w:rsidR="00C23BB4" w:rsidRPr="00C23BB4" w14:paraId="0EDADC8C" w14:textId="77777777" w:rsidTr="00C23BB4">
        <w:trPr>
          <w:tblCellSpacing w:w="15" w:type="dxa"/>
        </w:trPr>
        <w:tc>
          <w:tcPr>
            <w:tcW w:w="0" w:type="auto"/>
            <w:vAlign w:val="center"/>
            <w:hideMark/>
          </w:tcPr>
          <w:p w14:paraId="26908674"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00</w:t>
            </w:r>
          </w:p>
        </w:tc>
        <w:tc>
          <w:tcPr>
            <w:tcW w:w="0" w:type="auto"/>
            <w:vAlign w:val="center"/>
            <w:hideMark/>
          </w:tcPr>
          <w:p w14:paraId="1182DD18"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01</w:t>
            </w:r>
          </w:p>
        </w:tc>
        <w:tc>
          <w:tcPr>
            <w:tcW w:w="0" w:type="auto"/>
            <w:vAlign w:val="center"/>
            <w:hideMark/>
          </w:tcPr>
          <w:p w14:paraId="6468AA19"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02</w:t>
            </w:r>
          </w:p>
        </w:tc>
        <w:tc>
          <w:tcPr>
            <w:tcW w:w="0" w:type="auto"/>
            <w:vAlign w:val="center"/>
            <w:hideMark/>
          </w:tcPr>
          <w:p w14:paraId="1E526CC2"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03</w:t>
            </w:r>
          </w:p>
        </w:tc>
        <w:tc>
          <w:tcPr>
            <w:tcW w:w="0" w:type="auto"/>
            <w:vAlign w:val="center"/>
            <w:hideMark/>
          </w:tcPr>
          <w:p w14:paraId="5B2302A0"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04</w:t>
            </w:r>
          </w:p>
        </w:tc>
        <w:tc>
          <w:tcPr>
            <w:tcW w:w="0" w:type="auto"/>
            <w:vAlign w:val="center"/>
            <w:hideMark/>
          </w:tcPr>
          <w:p w14:paraId="69289E25"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05</w:t>
            </w:r>
          </w:p>
        </w:tc>
        <w:tc>
          <w:tcPr>
            <w:tcW w:w="0" w:type="auto"/>
            <w:vAlign w:val="center"/>
            <w:hideMark/>
          </w:tcPr>
          <w:p w14:paraId="5647F278"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06</w:t>
            </w:r>
          </w:p>
        </w:tc>
        <w:tc>
          <w:tcPr>
            <w:tcW w:w="0" w:type="auto"/>
            <w:vAlign w:val="center"/>
            <w:hideMark/>
          </w:tcPr>
          <w:p w14:paraId="212DB731"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 xml:space="preserve">07 </w:t>
            </w:r>
          </w:p>
        </w:tc>
        <w:tc>
          <w:tcPr>
            <w:tcW w:w="0" w:type="auto"/>
            <w:vAlign w:val="center"/>
            <w:hideMark/>
          </w:tcPr>
          <w:p w14:paraId="71D9A538"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08</w:t>
            </w:r>
          </w:p>
        </w:tc>
        <w:tc>
          <w:tcPr>
            <w:tcW w:w="0" w:type="auto"/>
            <w:vAlign w:val="center"/>
            <w:hideMark/>
          </w:tcPr>
          <w:p w14:paraId="45A44E0E"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09</w:t>
            </w:r>
          </w:p>
        </w:tc>
        <w:tc>
          <w:tcPr>
            <w:tcW w:w="0" w:type="auto"/>
            <w:vAlign w:val="center"/>
            <w:hideMark/>
          </w:tcPr>
          <w:p w14:paraId="4B533A8A"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10</w:t>
            </w:r>
          </w:p>
        </w:tc>
        <w:tc>
          <w:tcPr>
            <w:tcW w:w="0" w:type="auto"/>
            <w:vAlign w:val="center"/>
            <w:hideMark/>
          </w:tcPr>
          <w:p w14:paraId="52F99699"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11</w:t>
            </w:r>
          </w:p>
        </w:tc>
        <w:tc>
          <w:tcPr>
            <w:tcW w:w="0" w:type="auto"/>
            <w:vAlign w:val="center"/>
            <w:hideMark/>
          </w:tcPr>
          <w:p w14:paraId="4C135CF3"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12</w:t>
            </w:r>
          </w:p>
        </w:tc>
        <w:tc>
          <w:tcPr>
            <w:tcW w:w="0" w:type="auto"/>
            <w:vAlign w:val="center"/>
            <w:hideMark/>
          </w:tcPr>
          <w:p w14:paraId="1DE1A94D"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13</w:t>
            </w:r>
          </w:p>
        </w:tc>
        <w:tc>
          <w:tcPr>
            <w:tcW w:w="0" w:type="auto"/>
            <w:vAlign w:val="center"/>
            <w:hideMark/>
          </w:tcPr>
          <w:p w14:paraId="7528AC56"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14</w:t>
            </w:r>
          </w:p>
        </w:tc>
        <w:tc>
          <w:tcPr>
            <w:tcW w:w="0" w:type="auto"/>
            <w:vAlign w:val="center"/>
            <w:hideMark/>
          </w:tcPr>
          <w:p w14:paraId="34685661"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 xml:space="preserve">15 </w:t>
            </w:r>
          </w:p>
        </w:tc>
        <w:tc>
          <w:tcPr>
            <w:tcW w:w="0" w:type="auto"/>
            <w:vAlign w:val="center"/>
            <w:hideMark/>
          </w:tcPr>
          <w:p w14:paraId="21C699E3"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16</w:t>
            </w:r>
          </w:p>
        </w:tc>
        <w:tc>
          <w:tcPr>
            <w:tcW w:w="0" w:type="auto"/>
            <w:vAlign w:val="center"/>
            <w:hideMark/>
          </w:tcPr>
          <w:p w14:paraId="5B0A5A5A"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17</w:t>
            </w:r>
          </w:p>
        </w:tc>
        <w:tc>
          <w:tcPr>
            <w:tcW w:w="0" w:type="auto"/>
            <w:vAlign w:val="center"/>
            <w:hideMark/>
          </w:tcPr>
          <w:p w14:paraId="37391413"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18</w:t>
            </w:r>
          </w:p>
        </w:tc>
        <w:tc>
          <w:tcPr>
            <w:tcW w:w="0" w:type="auto"/>
            <w:vAlign w:val="center"/>
            <w:hideMark/>
          </w:tcPr>
          <w:p w14:paraId="23C3ED87"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19</w:t>
            </w:r>
          </w:p>
        </w:tc>
        <w:tc>
          <w:tcPr>
            <w:tcW w:w="0" w:type="auto"/>
            <w:vAlign w:val="center"/>
            <w:hideMark/>
          </w:tcPr>
          <w:p w14:paraId="2E7C189B"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20</w:t>
            </w:r>
          </w:p>
        </w:tc>
        <w:tc>
          <w:tcPr>
            <w:tcW w:w="0" w:type="auto"/>
            <w:vAlign w:val="center"/>
            <w:hideMark/>
          </w:tcPr>
          <w:p w14:paraId="69C8AD80"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21</w:t>
            </w:r>
          </w:p>
        </w:tc>
        <w:tc>
          <w:tcPr>
            <w:tcW w:w="0" w:type="auto"/>
            <w:vAlign w:val="center"/>
            <w:hideMark/>
          </w:tcPr>
          <w:p w14:paraId="52B4F45F"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22</w:t>
            </w:r>
          </w:p>
        </w:tc>
        <w:tc>
          <w:tcPr>
            <w:tcW w:w="0" w:type="auto"/>
            <w:vAlign w:val="center"/>
            <w:hideMark/>
          </w:tcPr>
          <w:p w14:paraId="030FB76F"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 xml:space="preserve">23 </w:t>
            </w:r>
          </w:p>
        </w:tc>
        <w:tc>
          <w:tcPr>
            <w:tcW w:w="0" w:type="auto"/>
            <w:vAlign w:val="center"/>
            <w:hideMark/>
          </w:tcPr>
          <w:p w14:paraId="0CFCC56A"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24</w:t>
            </w:r>
          </w:p>
        </w:tc>
        <w:tc>
          <w:tcPr>
            <w:tcW w:w="0" w:type="auto"/>
            <w:vAlign w:val="center"/>
            <w:hideMark/>
          </w:tcPr>
          <w:p w14:paraId="582E2DCE"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25</w:t>
            </w:r>
          </w:p>
        </w:tc>
        <w:tc>
          <w:tcPr>
            <w:tcW w:w="0" w:type="auto"/>
            <w:vAlign w:val="center"/>
            <w:hideMark/>
          </w:tcPr>
          <w:p w14:paraId="7EA00E71"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26</w:t>
            </w:r>
          </w:p>
        </w:tc>
        <w:tc>
          <w:tcPr>
            <w:tcW w:w="0" w:type="auto"/>
            <w:vAlign w:val="center"/>
            <w:hideMark/>
          </w:tcPr>
          <w:p w14:paraId="5D56F511"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27</w:t>
            </w:r>
          </w:p>
        </w:tc>
        <w:tc>
          <w:tcPr>
            <w:tcW w:w="0" w:type="auto"/>
            <w:vAlign w:val="center"/>
            <w:hideMark/>
          </w:tcPr>
          <w:p w14:paraId="6C047C4B"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28</w:t>
            </w:r>
          </w:p>
        </w:tc>
        <w:tc>
          <w:tcPr>
            <w:tcW w:w="0" w:type="auto"/>
            <w:vAlign w:val="center"/>
            <w:hideMark/>
          </w:tcPr>
          <w:p w14:paraId="03213167"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29</w:t>
            </w:r>
          </w:p>
        </w:tc>
        <w:tc>
          <w:tcPr>
            <w:tcW w:w="0" w:type="auto"/>
            <w:vAlign w:val="center"/>
            <w:hideMark/>
          </w:tcPr>
          <w:p w14:paraId="2B70DC1D"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30</w:t>
            </w:r>
          </w:p>
        </w:tc>
        <w:tc>
          <w:tcPr>
            <w:tcW w:w="0" w:type="auto"/>
            <w:vAlign w:val="center"/>
            <w:hideMark/>
          </w:tcPr>
          <w:p w14:paraId="23B91802"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 xml:space="preserve">31 </w:t>
            </w:r>
          </w:p>
        </w:tc>
      </w:tr>
      <w:tr w:rsidR="00C23BB4" w:rsidRPr="00C23BB4" w14:paraId="503F62DB" w14:textId="77777777" w:rsidTr="00C23BB4">
        <w:trPr>
          <w:tblCellSpacing w:w="15" w:type="dxa"/>
        </w:trPr>
        <w:tc>
          <w:tcPr>
            <w:tcW w:w="0" w:type="auto"/>
            <w:gridSpan w:val="8"/>
            <w:vAlign w:val="center"/>
            <w:hideMark/>
          </w:tcPr>
          <w:p w14:paraId="7D4B95D6" w14:textId="77777777" w:rsidR="00C23BB4" w:rsidRPr="00C23BB4" w:rsidRDefault="00C23BB4" w:rsidP="00C23BB4">
            <w:pPr>
              <w:spacing w:after="0" w:line="240" w:lineRule="auto"/>
              <w:jc w:val="center"/>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Type = 4 </w:t>
            </w:r>
          </w:p>
        </w:tc>
        <w:tc>
          <w:tcPr>
            <w:tcW w:w="0" w:type="auto"/>
            <w:gridSpan w:val="8"/>
            <w:vAlign w:val="center"/>
            <w:hideMark/>
          </w:tcPr>
          <w:p w14:paraId="57C02EAC" w14:textId="77777777" w:rsidR="00C23BB4" w:rsidRPr="00C23BB4" w:rsidRDefault="00C23BB4" w:rsidP="00C23BB4">
            <w:pPr>
              <w:spacing w:after="0" w:line="240" w:lineRule="auto"/>
              <w:jc w:val="center"/>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Code = 0 </w:t>
            </w:r>
          </w:p>
        </w:tc>
        <w:tc>
          <w:tcPr>
            <w:tcW w:w="0" w:type="auto"/>
            <w:gridSpan w:val="16"/>
            <w:vAlign w:val="center"/>
            <w:hideMark/>
          </w:tcPr>
          <w:p w14:paraId="02CB671D" w14:textId="77777777" w:rsidR="00C23BB4" w:rsidRPr="00C23BB4" w:rsidRDefault="00C23BB4" w:rsidP="00C23BB4">
            <w:pPr>
              <w:spacing w:after="0" w:line="240" w:lineRule="auto"/>
              <w:jc w:val="center"/>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Checksum </w:t>
            </w:r>
          </w:p>
        </w:tc>
      </w:tr>
      <w:tr w:rsidR="00C23BB4" w:rsidRPr="00C23BB4" w14:paraId="2CC607A5" w14:textId="77777777" w:rsidTr="00C23BB4">
        <w:trPr>
          <w:tblCellSpacing w:w="15" w:type="dxa"/>
        </w:trPr>
        <w:tc>
          <w:tcPr>
            <w:tcW w:w="0" w:type="auto"/>
            <w:gridSpan w:val="32"/>
            <w:vAlign w:val="center"/>
            <w:hideMark/>
          </w:tcPr>
          <w:p w14:paraId="2AC0428E" w14:textId="77777777" w:rsidR="00C23BB4" w:rsidRPr="00C23BB4" w:rsidRDefault="00C23BB4" w:rsidP="00C23BB4">
            <w:pPr>
              <w:spacing w:after="0" w:line="240" w:lineRule="auto"/>
              <w:jc w:val="center"/>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unused </w:t>
            </w:r>
          </w:p>
        </w:tc>
      </w:tr>
      <w:tr w:rsidR="00C23BB4" w:rsidRPr="00C23BB4" w14:paraId="1E555B53" w14:textId="77777777" w:rsidTr="00C23BB4">
        <w:trPr>
          <w:tblCellSpacing w:w="15" w:type="dxa"/>
        </w:trPr>
        <w:tc>
          <w:tcPr>
            <w:tcW w:w="0" w:type="auto"/>
            <w:gridSpan w:val="32"/>
            <w:vAlign w:val="center"/>
            <w:hideMark/>
          </w:tcPr>
          <w:p w14:paraId="44201869" w14:textId="77777777" w:rsidR="00C23BB4" w:rsidRPr="00C23BB4" w:rsidRDefault="00C23BB4" w:rsidP="00C23BB4">
            <w:pPr>
              <w:spacing w:after="0" w:line="240" w:lineRule="auto"/>
              <w:jc w:val="center"/>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IP header and first 8 bytes of original datagram's data </w:t>
            </w:r>
          </w:p>
        </w:tc>
      </w:tr>
    </w:tbl>
    <w:p w14:paraId="4B9D3733" w14:textId="77777777" w:rsidR="00C23BB4" w:rsidRPr="00C23BB4" w:rsidRDefault="00C23BB4" w:rsidP="00C23BB4">
      <w:pPr>
        <w:spacing w:before="100" w:beforeAutospacing="1" w:after="100" w:afterAutospacing="1"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Where: </w:t>
      </w:r>
    </w:p>
    <w:p w14:paraId="695B7445" w14:textId="77777777" w:rsidR="00C23BB4" w:rsidRPr="00C23BB4" w:rsidRDefault="00C23BB4" w:rsidP="00C23BB4">
      <w:pPr>
        <w:spacing w:after="0" w:line="240" w:lineRule="auto"/>
        <w:ind w:left="720"/>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b/>
          <w:bCs/>
          <w:sz w:val="24"/>
          <w:szCs w:val="24"/>
          <w:lang w:val="en-PK" w:eastAsia="en-PK"/>
        </w:rPr>
        <w:t>Type</w:t>
      </w:r>
      <w:r w:rsidRPr="00C23BB4">
        <w:rPr>
          <w:rFonts w:ascii="Times New Roman" w:eastAsia="Times New Roman" w:hAnsi="Times New Roman" w:cs="Times New Roman"/>
          <w:sz w:val="24"/>
          <w:szCs w:val="24"/>
          <w:lang w:val="en-PK" w:eastAsia="en-PK"/>
        </w:rPr>
        <w:t xml:space="preserve"> must be set to 4</w:t>
      </w:r>
    </w:p>
    <w:p w14:paraId="7488659D" w14:textId="77777777" w:rsidR="00C23BB4" w:rsidRPr="00C23BB4" w:rsidRDefault="00C23BB4" w:rsidP="00C23BB4">
      <w:pPr>
        <w:spacing w:after="0" w:line="240" w:lineRule="auto"/>
        <w:ind w:left="720"/>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b/>
          <w:bCs/>
          <w:sz w:val="24"/>
          <w:szCs w:val="24"/>
          <w:lang w:val="en-PK" w:eastAsia="en-PK"/>
        </w:rPr>
        <w:t>Code</w:t>
      </w:r>
      <w:r w:rsidRPr="00C23BB4">
        <w:rPr>
          <w:rFonts w:ascii="Times New Roman" w:eastAsia="Times New Roman" w:hAnsi="Times New Roman" w:cs="Times New Roman"/>
          <w:sz w:val="24"/>
          <w:szCs w:val="24"/>
          <w:lang w:val="en-PK" w:eastAsia="en-PK"/>
        </w:rPr>
        <w:t xml:space="preserve"> must be set to 0</w:t>
      </w:r>
    </w:p>
    <w:p w14:paraId="2FAF1D1D" w14:textId="77777777" w:rsidR="00C23BB4" w:rsidRPr="00C23BB4" w:rsidRDefault="00C23BB4" w:rsidP="00C23BB4">
      <w:pPr>
        <w:spacing w:after="0" w:line="240" w:lineRule="auto"/>
        <w:ind w:left="720"/>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b/>
          <w:bCs/>
          <w:sz w:val="24"/>
          <w:szCs w:val="24"/>
          <w:lang w:val="en-PK" w:eastAsia="en-PK"/>
        </w:rPr>
        <w:t>IP header</w:t>
      </w:r>
      <w:r w:rsidRPr="00C23BB4">
        <w:rPr>
          <w:rFonts w:ascii="Times New Roman" w:eastAsia="Times New Roman" w:hAnsi="Times New Roman" w:cs="Times New Roman"/>
          <w:sz w:val="24"/>
          <w:szCs w:val="24"/>
          <w:lang w:val="en-PK" w:eastAsia="en-PK"/>
        </w:rPr>
        <w:t xml:space="preserve"> and additional data is used by the sender to match the reply with the associated request</w:t>
      </w:r>
    </w:p>
    <w:p w14:paraId="6BFCBCB8" w14:textId="77777777" w:rsidR="00C23BB4" w:rsidRPr="00C23BB4" w:rsidRDefault="00C23BB4" w:rsidP="00C23BB4">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C23BB4">
        <w:rPr>
          <w:rFonts w:ascii="Times New Roman" w:eastAsia="Times New Roman" w:hAnsi="Times New Roman" w:cs="Times New Roman"/>
          <w:b/>
          <w:bCs/>
          <w:sz w:val="27"/>
          <w:szCs w:val="27"/>
          <w:lang w:val="en-PK" w:eastAsia="en-PK"/>
        </w:rPr>
        <w:t>Redirect</w:t>
      </w:r>
    </w:p>
    <w:p w14:paraId="59E0E138"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noProof/>
          <w:color w:val="0000FF"/>
          <w:sz w:val="24"/>
          <w:szCs w:val="24"/>
          <w:lang w:val="en-PK" w:eastAsia="en-PK"/>
        </w:rPr>
        <w:drawing>
          <wp:inline distT="0" distB="0" distL="0" distR="0" wp14:anchorId="524C80BB" wp14:editId="5BF3786C">
            <wp:extent cx="2095500" cy="762000"/>
            <wp:effectExtent l="0" t="0" r="0" b="0"/>
            <wp:docPr id="28" name="Picture 28">
              <a:hlinkClick xmlns:a="http://schemas.openxmlformats.org/drawingml/2006/main" r:id="rId1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76"/>
                    </pic:cNvPr>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2095500" cy="762000"/>
                    </a:xfrm>
                    <a:prstGeom prst="rect">
                      <a:avLst/>
                    </a:prstGeom>
                    <a:noFill/>
                    <a:ln>
                      <a:noFill/>
                    </a:ln>
                  </pic:spPr>
                </pic:pic>
              </a:graphicData>
            </a:graphic>
          </wp:inline>
        </w:drawing>
      </w:r>
    </w:p>
    <w:p w14:paraId="232CFD48"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An example of how ICMPv4 redirect message works.</w:t>
      </w:r>
    </w:p>
    <w:p w14:paraId="0FFD8821" w14:textId="77777777" w:rsidR="00C23BB4" w:rsidRPr="00C23BB4" w:rsidRDefault="00C23BB4" w:rsidP="00C23BB4">
      <w:pPr>
        <w:spacing w:before="100" w:beforeAutospacing="1" w:after="100" w:afterAutospacing="1"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i/>
          <w:iCs/>
          <w:sz w:val="24"/>
          <w:szCs w:val="24"/>
          <w:lang w:val="en-PK" w:eastAsia="en-PK"/>
        </w:rPr>
        <w:lastRenderedPageBreak/>
        <w:t>Redirect</w:t>
      </w:r>
      <w:r w:rsidRPr="00C23BB4">
        <w:rPr>
          <w:rFonts w:ascii="Times New Roman" w:eastAsia="Times New Roman" w:hAnsi="Times New Roman" w:cs="Times New Roman"/>
          <w:sz w:val="24"/>
          <w:szCs w:val="24"/>
          <w:lang w:val="en-PK" w:eastAsia="en-PK"/>
        </w:rPr>
        <w:t xml:space="preserve"> requests data packets be sent on an alternative route. ICMP Redirect is a mechanism for routers to convey routing information to hosts. The message informs a host to update its routing information (to send packets on an alternative route). If a host tries to send data through a </w:t>
      </w:r>
      <w:hyperlink r:id="rId178" w:tooltip="Router (computing)" w:history="1">
        <w:r w:rsidRPr="00C23BB4">
          <w:rPr>
            <w:rFonts w:ascii="Times New Roman" w:eastAsia="Times New Roman" w:hAnsi="Times New Roman" w:cs="Times New Roman"/>
            <w:color w:val="0000FF"/>
            <w:sz w:val="24"/>
            <w:szCs w:val="24"/>
            <w:u w:val="single"/>
            <w:lang w:val="en-PK" w:eastAsia="en-PK"/>
          </w:rPr>
          <w:t>router</w:t>
        </w:r>
      </w:hyperlink>
      <w:r w:rsidRPr="00C23BB4">
        <w:rPr>
          <w:rFonts w:ascii="Times New Roman" w:eastAsia="Times New Roman" w:hAnsi="Times New Roman" w:cs="Times New Roman"/>
          <w:sz w:val="24"/>
          <w:szCs w:val="24"/>
          <w:lang w:val="en-PK" w:eastAsia="en-PK"/>
        </w:rPr>
        <w:t xml:space="preserve"> (R1) and R1 sends the data on another router (R2) and a direct path from the host to R2 is available (that is, the host and R2 are on the same Ethernet segment), then R1 will send a redirect message to inform the host that the best route for the destination is via R2. The host should then send packets for the destination directly to R2. The router will still send the original </w:t>
      </w:r>
      <w:hyperlink r:id="rId179" w:tooltip="Datagram" w:history="1">
        <w:r w:rsidRPr="00C23BB4">
          <w:rPr>
            <w:rFonts w:ascii="Times New Roman" w:eastAsia="Times New Roman" w:hAnsi="Times New Roman" w:cs="Times New Roman"/>
            <w:color w:val="0000FF"/>
            <w:sz w:val="24"/>
            <w:szCs w:val="24"/>
            <w:u w:val="single"/>
            <w:lang w:val="en-PK" w:eastAsia="en-PK"/>
          </w:rPr>
          <w:t>datagram</w:t>
        </w:r>
      </w:hyperlink>
      <w:r w:rsidRPr="00C23BB4">
        <w:rPr>
          <w:rFonts w:ascii="Times New Roman" w:eastAsia="Times New Roman" w:hAnsi="Times New Roman" w:cs="Times New Roman"/>
          <w:sz w:val="24"/>
          <w:szCs w:val="24"/>
          <w:lang w:val="en-PK" w:eastAsia="en-PK"/>
        </w:rPr>
        <w:t xml:space="preserve"> to the intended destination.</w:t>
      </w:r>
      <w:hyperlink r:id="rId180" w:anchor="cite_note-11" w:history="1">
        <w:r w:rsidRPr="00C23BB4">
          <w:rPr>
            <w:rFonts w:ascii="Times New Roman" w:eastAsia="Times New Roman" w:hAnsi="Times New Roman" w:cs="Times New Roman"/>
            <w:color w:val="0000FF"/>
            <w:sz w:val="24"/>
            <w:szCs w:val="24"/>
            <w:u w:val="single"/>
            <w:vertAlign w:val="superscript"/>
            <w:lang w:val="en-PK" w:eastAsia="en-PK"/>
          </w:rPr>
          <w:t>[11]</w:t>
        </w:r>
      </w:hyperlink>
      <w:r w:rsidRPr="00C23BB4">
        <w:rPr>
          <w:rFonts w:ascii="Times New Roman" w:eastAsia="Times New Roman" w:hAnsi="Times New Roman" w:cs="Times New Roman"/>
          <w:sz w:val="24"/>
          <w:szCs w:val="24"/>
          <w:lang w:val="en-PK" w:eastAsia="en-PK"/>
        </w:rPr>
        <w:t xml:space="preserve"> However, if the datagram contains routing information, this message will not be sent even if a better route is available. </w:t>
      </w:r>
      <w:hyperlink r:id="rId181" w:history="1">
        <w:r w:rsidRPr="00C23BB4">
          <w:rPr>
            <w:rFonts w:ascii="Times New Roman" w:eastAsia="Times New Roman" w:hAnsi="Times New Roman" w:cs="Times New Roman"/>
            <w:color w:val="0000FF"/>
            <w:sz w:val="24"/>
            <w:szCs w:val="24"/>
            <w:u w:val="single"/>
            <w:lang w:val="en-PK" w:eastAsia="en-PK"/>
          </w:rPr>
          <w:t>RFC 1122</w:t>
        </w:r>
      </w:hyperlink>
      <w:r w:rsidRPr="00C23BB4">
        <w:rPr>
          <w:rFonts w:ascii="Times New Roman" w:eastAsia="Times New Roman" w:hAnsi="Times New Roman" w:cs="Times New Roman"/>
          <w:sz w:val="24"/>
          <w:szCs w:val="24"/>
          <w:lang w:val="en-PK" w:eastAsia="en-PK"/>
        </w:rPr>
        <w:t xml:space="preserve"> states that redirects should only be sent by </w:t>
      </w:r>
      <w:hyperlink r:id="rId182" w:tooltip="Gateway (telecommunications)" w:history="1">
        <w:r w:rsidRPr="00C23BB4">
          <w:rPr>
            <w:rFonts w:ascii="Times New Roman" w:eastAsia="Times New Roman" w:hAnsi="Times New Roman" w:cs="Times New Roman"/>
            <w:color w:val="0000FF"/>
            <w:sz w:val="24"/>
            <w:szCs w:val="24"/>
            <w:u w:val="single"/>
            <w:lang w:val="en-PK" w:eastAsia="en-PK"/>
          </w:rPr>
          <w:t>gateways</w:t>
        </w:r>
      </w:hyperlink>
      <w:r w:rsidRPr="00C23BB4">
        <w:rPr>
          <w:rFonts w:ascii="Times New Roman" w:eastAsia="Times New Roman" w:hAnsi="Times New Roman" w:cs="Times New Roman"/>
          <w:sz w:val="24"/>
          <w:szCs w:val="24"/>
          <w:lang w:val="en-PK" w:eastAsia="en-PK"/>
        </w:rPr>
        <w:t xml:space="preserve"> and should not be sent by Internet hosts.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15"/>
      </w:tblGrid>
      <w:tr w:rsidR="00C23BB4" w:rsidRPr="00C23BB4" w14:paraId="4260A132" w14:textId="77777777" w:rsidTr="00C23BB4">
        <w:trPr>
          <w:tblCellSpacing w:w="15" w:type="dxa"/>
        </w:trPr>
        <w:tc>
          <w:tcPr>
            <w:tcW w:w="0" w:type="auto"/>
            <w:gridSpan w:val="32"/>
            <w:tcBorders>
              <w:top w:val="nil"/>
              <w:left w:val="nil"/>
              <w:bottom w:val="nil"/>
              <w:right w:val="nil"/>
            </w:tcBorders>
            <w:vAlign w:val="center"/>
            <w:hideMark/>
          </w:tcPr>
          <w:p w14:paraId="0C5C0CB8" w14:textId="77777777" w:rsidR="00C23BB4" w:rsidRPr="00C23BB4" w:rsidRDefault="00C23BB4" w:rsidP="00C23BB4">
            <w:pPr>
              <w:spacing w:after="0" w:line="240" w:lineRule="auto"/>
              <w:jc w:val="center"/>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Redirect message</w:t>
            </w:r>
            <w:hyperlink r:id="rId183" w:anchor="cite_note-rfc792-6" w:history="1">
              <w:r w:rsidRPr="00C23BB4">
                <w:rPr>
                  <w:rFonts w:ascii="Times New Roman" w:eastAsia="Times New Roman" w:hAnsi="Times New Roman" w:cs="Times New Roman"/>
                  <w:color w:val="0000FF"/>
                  <w:sz w:val="24"/>
                  <w:szCs w:val="24"/>
                  <w:u w:val="single"/>
                  <w:vertAlign w:val="superscript"/>
                  <w:lang w:val="en-PK" w:eastAsia="en-PK"/>
                </w:rPr>
                <w:t>[6]</w:t>
              </w:r>
            </w:hyperlink>
            <w:r w:rsidRPr="00C23BB4">
              <w:rPr>
                <w:rFonts w:ascii="Times New Roman" w:eastAsia="Times New Roman" w:hAnsi="Times New Roman" w:cs="Times New Roman"/>
                <w:sz w:val="24"/>
                <w:szCs w:val="24"/>
                <w:vertAlign w:val="superscript"/>
                <w:lang w:val="en-PK" w:eastAsia="en-PK"/>
              </w:rPr>
              <w:t>:11</w:t>
            </w:r>
            <w:r w:rsidRPr="00C23BB4">
              <w:rPr>
                <w:rFonts w:ascii="Times New Roman" w:eastAsia="Times New Roman" w:hAnsi="Times New Roman" w:cs="Times New Roman"/>
                <w:sz w:val="24"/>
                <w:szCs w:val="24"/>
                <w:lang w:val="en-PK" w:eastAsia="en-PK"/>
              </w:rPr>
              <w:t xml:space="preserve"> </w:t>
            </w:r>
          </w:p>
        </w:tc>
      </w:tr>
      <w:tr w:rsidR="00C23BB4" w:rsidRPr="00C23BB4" w14:paraId="3FBD794D" w14:textId="77777777" w:rsidTr="00C23BB4">
        <w:trPr>
          <w:tblCellSpacing w:w="15" w:type="dxa"/>
        </w:trPr>
        <w:tc>
          <w:tcPr>
            <w:tcW w:w="0" w:type="auto"/>
            <w:vAlign w:val="center"/>
            <w:hideMark/>
          </w:tcPr>
          <w:p w14:paraId="1014D767"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00</w:t>
            </w:r>
          </w:p>
        </w:tc>
        <w:tc>
          <w:tcPr>
            <w:tcW w:w="0" w:type="auto"/>
            <w:vAlign w:val="center"/>
            <w:hideMark/>
          </w:tcPr>
          <w:p w14:paraId="0A9854E6"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01</w:t>
            </w:r>
          </w:p>
        </w:tc>
        <w:tc>
          <w:tcPr>
            <w:tcW w:w="0" w:type="auto"/>
            <w:vAlign w:val="center"/>
            <w:hideMark/>
          </w:tcPr>
          <w:p w14:paraId="10FDC42A"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02</w:t>
            </w:r>
          </w:p>
        </w:tc>
        <w:tc>
          <w:tcPr>
            <w:tcW w:w="0" w:type="auto"/>
            <w:vAlign w:val="center"/>
            <w:hideMark/>
          </w:tcPr>
          <w:p w14:paraId="725B331B"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03</w:t>
            </w:r>
          </w:p>
        </w:tc>
        <w:tc>
          <w:tcPr>
            <w:tcW w:w="0" w:type="auto"/>
            <w:vAlign w:val="center"/>
            <w:hideMark/>
          </w:tcPr>
          <w:p w14:paraId="2FC48753"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04</w:t>
            </w:r>
          </w:p>
        </w:tc>
        <w:tc>
          <w:tcPr>
            <w:tcW w:w="0" w:type="auto"/>
            <w:vAlign w:val="center"/>
            <w:hideMark/>
          </w:tcPr>
          <w:p w14:paraId="21884003"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05</w:t>
            </w:r>
          </w:p>
        </w:tc>
        <w:tc>
          <w:tcPr>
            <w:tcW w:w="0" w:type="auto"/>
            <w:vAlign w:val="center"/>
            <w:hideMark/>
          </w:tcPr>
          <w:p w14:paraId="030C8A29"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06</w:t>
            </w:r>
          </w:p>
        </w:tc>
        <w:tc>
          <w:tcPr>
            <w:tcW w:w="0" w:type="auto"/>
            <w:vAlign w:val="center"/>
            <w:hideMark/>
          </w:tcPr>
          <w:p w14:paraId="131CFCEC"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 xml:space="preserve">07 </w:t>
            </w:r>
          </w:p>
        </w:tc>
        <w:tc>
          <w:tcPr>
            <w:tcW w:w="0" w:type="auto"/>
            <w:vAlign w:val="center"/>
            <w:hideMark/>
          </w:tcPr>
          <w:p w14:paraId="5A1F9BCA"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08</w:t>
            </w:r>
          </w:p>
        </w:tc>
        <w:tc>
          <w:tcPr>
            <w:tcW w:w="0" w:type="auto"/>
            <w:vAlign w:val="center"/>
            <w:hideMark/>
          </w:tcPr>
          <w:p w14:paraId="09A86BC1"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09</w:t>
            </w:r>
          </w:p>
        </w:tc>
        <w:tc>
          <w:tcPr>
            <w:tcW w:w="0" w:type="auto"/>
            <w:vAlign w:val="center"/>
            <w:hideMark/>
          </w:tcPr>
          <w:p w14:paraId="1D3A76A6"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10</w:t>
            </w:r>
          </w:p>
        </w:tc>
        <w:tc>
          <w:tcPr>
            <w:tcW w:w="0" w:type="auto"/>
            <w:vAlign w:val="center"/>
            <w:hideMark/>
          </w:tcPr>
          <w:p w14:paraId="66E6863C"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11</w:t>
            </w:r>
          </w:p>
        </w:tc>
        <w:tc>
          <w:tcPr>
            <w:tcW w:w="0" w:type="auto"/>
            <w:vAlign w:val="center"/>
            <w:hideMark/>
          </w:tcPr>
          <w:p w14:paraId="34B89406"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12</w:t>
            </w:r>
          </w:p>
        </w:tc>
        <w:tc>
          <w:tcPr>
            <w:tcW w:w="0" w:type="auto"/>
            <w:vAlign w:val="center"/>
            <w:hideMark/>
          </w:tcPr>
          <w:p w14:paraId="2813770F"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13</w:t>
            </w:r>
          </w:p>
        </w:tc>
        <w:tc>
          <w:tcPr>
            <w:tcW w:w="0" w:type="auto"/>
            <w:vAlign w:val="center"/>
            <w:hideMark/>
          </w:tcPr>
          <w:p w14:paraId="0DCB3BDD"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14</w:t>
            </w:r>
          </w:p>
        </w:tc>
        <w:tc>
          <w:tcPr>
            <w:tcW w:w="0" w:type="auto"/>
            <w:vAlign w:val="center"/>
            <w:hideMark/>
          </w:tcPr>
          <w:p w14:paraId="48C456B7"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 xml:space="preserve">15 </w:t>
            </w:r>
          </w:p>
        </w:tc>
        <w:tc>
          <w:tcPr>
            <w:tcW w:w="0" w:type="auto"/>
            <w:vAlign w:val="center"/>
            <w:hideMark/>
          </w:tcPr>
          <w:p w14:paraId="2F3F849F"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16</w:t>
            </w:r>
          </w:p>
        </w:tc>
        <w:tc>
          <w:tcPr>
            <w:tcW w:w="0" w:type="auto"/>
            <w:vAlign w:val="center"/>
            <w:hideMark/>
          </w:tcPr>
          <w:p w14:paraId="32CF8EF2"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17</w:t>
            </w:r>
          </w:p>
        </w:tc>
        <w:tc>
          <w:tcPr>
            <w:tcW w:w="0" w:type="auto"/>
            <w:vAlign w:val="center"/>
            <w:hideMark/>
          </w:tcPr>
          <w:p w14:paraId="5FABA2D1"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18</w:t>
            </w:r>
          </w:p>
        </w:tc>
        <w:tc>
          <w:tcPr>
            <w:tcW w:w="0" w:type="auto"/>
            <w:vAlign w:val="center"/>
            <w:hideMark/>
          </w:tcPr>
          <w:p w14:paraId="56922203"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19</w:t>
            </w:r>
          </w:p>
        </w:tc>
        <w:tc>
          <w:tcPr>
            <w:tcW w:w="0" w:type="auto"/>
            <w:vAlign w:val="center"/>
            <w:hideMark/>
          </w:tcPr>
          <w:p w14:paraId="3F2FB11F"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20</w:t>
            </w:r>
          </w:p>
        </w:tc>
        <w:tc>
          <w:tcPr>
            <w:tcW w:w="0" w:type="auto"/>
            <w:vAlign w:val="center"/>
            <w:hideMark/>
          </w:tcPr>
          <w:p w14:paraId="23AAB88C"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21</w:t>
            </w:r>
          </w:p>
        </w:tc>
        <w:tc>
          <w:tcPr>
            <w:tcW w:w="0" w:type="auto"/>
            <w:vAlign w:val="center"/>
            <w:hideMark/>
          </w:tcPr>
          <w:p w14:paraId="677694DE"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22</w:t>
            </w:r>
          </w:p>
        </w:tc>
        <w:tc>
          <w:tcPr>
            <w:tcW w:w="0" w:type="auto"/>
            <w:vAlign w:val="center"/>
            <w:hideMark/>
          </w:tcPr>
          <w:p w14:paraId="4B3A09D3"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 xml:space="preserve">23 </w:t>
            </w:r>
          </w:p>
        </w:tc>
        <w:tc>
          <w:tcPr>
            <w:tcW w:w="0" w:type="auto"/>
            <w:vAlign w:val="center"/>
            <w:hideMark/>
          </w:tcPr>
          <w:p w14:paraId="0C97C330"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24</w:t>
            </w:r>
          </w:p>
        </w:tc>
        <w:tc>
          <w:tcPr>
            <w:tcW w:w="0" w:type="auto"/>
            <w:vAlign w:val="center"/>
            <w:hideMark/>
          </w:tcPr>
          <w:p w14:paraId="3527D29E"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25</w:t>
            </w:r>
          </w:p>
        </w:tc>
        <w:tc>
          <w:tcPr>
            <w:tcW w:w="0" w:type="auto"/>
            <w:vAlign w:val="center"/>
            <w:hideMark/>
          </w:tcPr>
          <w:p w14:paraId="53C7CA7E"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26</w:t>
            </w:r>
          </w:p>
        </w:tc>
        <w:tc>
          <w:tcPr>
            <w:tcW w:w="0" w:type="auto"/>
            <w:vAlign w:val="center"/>
            <w:hideMark/>
          </w:tcPr>
          <w:p w14:paraId="32B02E79"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27</w:t>
            </w:r>
          </w:p>
        </w:tc>
        <w:tc>
          <w:tcPr>
            <w:tcW w:w="0" w:type="auto"/>
            <w:vAlign w:val="center"/>
            <w:hideMark/>
          </w:tcPr>
          <w:p w14:paraId="2BF3A49C"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28</w:t>
            </w:r>
          </w:p>
        </w:tc>
        <w:tc>
          <w:tcPr>
            <w:tcW w:w="0" w:type="auto"/>
            <w:vAlign w:val="center"/>
            <w:hideMark/>
          </w:tcPr>
          <w:p w14:paraId="3CFEC78B"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29</w:t>
            </w:r>
          </w:p>
        </w:tc>
        <w:tc>
          <w:tcPr>
            <w:tcW w:w="0" w:type="auto"/>
            <w:vAlign w:val="center"/>
            <w:hideMark/>
          </w:tcPr>
          <w:p w14:paraId="1539F54B"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30</w:t>
            </w:r>
          </w:p>
        </w:tc>
        <w:tc>
          <w:tcPr>
            <w:tcW w:w="0" w:type="auto"/>
            <w:vAlign w:val="center"/>
            <w:hideMark/>
          </w:tcPr>
          <w:p w14:paraId="6B83F0E5"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 xml:space="preserve">31 </w:t>
            </w:r>
          </w:p>
        </w:tc>
      </w:tr>
      <w:tr w:rsidR="00C23BB4" w:rsidRPr="00C23BB4" w14:paraId="77AC0981" w14:textId="77777777" w:rsidTr="00C23BB4">
        <w:trPr>
          <w:tblCellSpacing w:w="15" w:type="dxa"/>
        </w:trPr>
        <w:tc>
          <w:tcPr>
            <w:tcW w:w="0" w:type="auto"/>
            <w:gridSpan w:val="8"/>
            <w:vAlign w:val="center"/>
            <w:hideMark/>
          </w:tcPr>
          <w:p w14:paraId="62E35F67" w14:textId="77777777" w:rsidR="00C23BB4" w:rsidRPr="00C23BB4" w:rsidRDefault="00C23BB4" w:rsidP="00C23BB4">
            <w:pPr>
              <w:spacing w:after="0" w:line="240" w:lineRule="auto"/>
              <w:jc w:val="center"/>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Type = 5 </w:t>
            </w:r>
          </w:p>
        </w:tc>
        <w:tc>
          <w:tcPr>
            <w:tcW w:w="0" w:type="auto"/>
            <w:gridSpan w:val="8"/>
            <w:vAlign w:val="center"/>
            <w:hideMark/>
          </w:tcPr>
          <w:p w14:paraId="47CFE9DA" w14:textId="77777777" w:rsidR="00C23BB4" w:rsidRPr="00C23BB4" w:rsidRDefault="00C23BB4" w:rsidP="00C23BB4">
            <w:pPr>
              <w:spacing w:after="0" w:line="240" w:lineRule="auto"/>
              <w:jc w:val="center"/>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Code </w:t>
            </w:r>
          </w:p>
        </w:tc>
        <w:tc>
          <w:tcPr>
            <w:tcW w:w="0" w:type="auto"/>
            <w:gridSpan w:val="16"/>
            <w:vAlign w:val="center"/>
            <w:hideMark/>
          </w:tcPr>
          <w:p w14:paraId="0E4B3E91" w14:textId="77777777" w:rsidR="00C23BB4" w:rsidRPr="00C23BB4" w:rsidRDefault="00C23BB4" w:rsidP="00C23BB4">
            <w:pPr>
              <w:spacing w:after="0" w:line="240" w:lineRule="auto"/>
              <w:jc w:val="center"/>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Checksum </w:t>
            </w:r>
          </w:p>
        </w:tc>
      </w:tr>
      <w:tr w:rsidR="00C23BB4" w:rsidRPr="00C23BB4" w14:paraId="6F94ED68" w14:textId="77777777" w:rsidTr="00C23BB4">
        <w:trPr>
          <w:tblCellSpacing w:w="15" w:type="dxa"/>
        </w:trPr>
        <w:tc>
          <w:tcPr>
            <w:tcW w:w="0" w:type="auto"/>
            <w:gridSpan w:val="32"/>
            <w:vAlign w:val="center"/>
            <w:hideMark/>
          </w:tcPr>
          <w:p w14:paraId="1DF588FC" w14:textId="77777777" w:rsidR="00C23BB4" w:rsidRPr="00C23BB4" w:rsidRDefault="00C23BB4" w:rsidP="00C23BB4">
            <w:pPr>
              <w:spacing w:after="0" w:line="240" w:lineRule="auto"/>
              <w:jc w:val="center"/>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IP address </w:t>
            </w:r>
          </w:p>
        </w:tc>
      </w:tr>
      <w:tr w:rsidR="00C23BB4" w:rsidRPr="00C23BB4" w14:paraId="12A881BF" w14:textId="77777777" w:rsidTr="00C23BB4">
        <w:trPr>
          <w:tblCellSpacing w:w="15" w:type="dxa"/>
        </w:trPr>
        <w:tc>
          <w:tcPr>
            <w:tcW w:w="0" w:type="auto"/>
            <w:gridSpan w:val="32"/>
            <w:vAlign w:val="center"/>
            <w:hideMark/>
          </w:tcPr>
          <w:p w14:paraId="3F64A205" w14:textId="77777777" w:rsidR="00C23BB4" w:rsidRPr="00C23BB4" w:rsidRDefault="00C23BB4" w:rsidP="00C23BB4">
            <w:pPr>
              <w:spacing w:after="0" w:line="240" w:lineRule="auto"/>
              <w:jc w:val="center"/>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IP header and first 8 bytes of original datagram's data </w:t>
            </w:r>
          </w:p>
        </w:tc>
      </w:tr>
    </w:tbl>
    <w:p w14:paraId="65862D63" w14:textId="77777777" w:rsidR="00C23BB4" w:rsidRPr="00C23BB4" w:rsidRDefault="00C23BB4" w:rsidP="00C23BB4">
      <w:pPr>
        <w:spacing w:before="100" w:beforeAutospacing="1" w:after="100" w:afterAutospacing="1"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Where: </w:t>
      </w:r>
    </w:p>
    <w:p w14:paraId="67882739" w14:textId="77777777" w:rsidR="00C23BB4" w:rsidRPr="00C23BB4" w:rsidRDefault="00C23BB4" w:rsidP="00C23BB4">
      <w:pPr>
        <w:spacing w:after="0" w:line="240" w:lineRule="auto"/>
        <w:ind w:left="720"/>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b/>
          <w:bCs/>
          <w:sz w:val="24"/>
          <w:szCs w:val="24"/>
          <w:lang w:val="en-PK" w:eastAsia="en-PK"/>
        </w:rPr>
        <w:t>Type</w:t>
      </w:r>
      <w:r w:rsidRPr="00C23BB4">
        <w:rPr>
          <w:rFonts w:ascii="Times New Roman" w:eastAsia="Times New Roman" w:hAnsi="Times New Roman" w:cs="Times New Roman"/>
          <w:sz w:val="24"/>
          <w:szCs w:val="24"/>
          <w:lang w:val="en-PK" w:eastAsia="en-PK"/>
        </w:rPr>
        <w:t xml:space="preserve"> must be set to 5.</w:t>
      </w:r>
    </w:p>
    <w:p w14:paraId="6D55A400" w14:textId="77777777" w:rsidR="00C23BB4" w:rsidRPr="00C23BB4" w:rsidRDefault="00C23BB4" w:rsidP="00C23BB4">
      <w:pPr>
        <w:spacing w:after="0" w:line="240" w:lineRule="auto"/>
        <w:ind w:left="720"/>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b/>
          <w:bCs/>
          <w:sz w:val="24"/>
          <w:szCs w:val="24"/>
          <w:lang w:val="en-PK" w:eastAsia="en-PK"/>
        </w:rPr>
        <w:t>Code</w:t>
      </w:r>
      <w:r w:rsidRPr="00C23BB4">
        <w:rPr>
          <w:rFonts w:ascii="Times New Roman" w:eastAsia="Times New Roman" w:hAnsi="Times New Roman" w:cs="Times New Roman"/>
          <w:sz w:val="24"/>
          <w:szCs w:val="24"/>
          <w:lang w:val="en-PK" w:eastAsia="en-PK"/>
        </w:rPr>
        <w:t xml:space="preserve"> specifies the reason for the redirection, may be one of the following:</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609"/>
        <w:gridCol w:w="4127"/>
      </w:tblGrid>
      <w:tr w:rsidR="00C23BB4" w:rsidRPr="00C23BB4" w14:paraId="35C6D090" w14:textId="77777777" w:rsidTr="00C23BB4">
        <w:trPr>
          <w:tblCellSpacing w:w="15" w:type="dxa"/>
        </w:trPr>
        <w:tc>
          <w:tcPr>
            <w:tcW w:w="0" w:type="auto"/>
            <w:vAlign w:val="center"/>
            <w:hideMark/>
          </w:tcPr>
          <w:p w14:paraId="09817C3B"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 xml:space="preserve">Code </w:t>
            </w:r>
          </w:p>
        </w:tc>
        <w:tc>
          <w:tcPr>
            <w:tcW w:w="0" w:type="auto"/>
            <w:vAlign w:val="center"/>
            <w:hideMark/>
          </w:tcPr>
          <w:p w14:paraId="47878A06"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 xml:space="preserve">Description </w:t>
            </w:r>
          </w:p>
        </w:tc>
      </w:tr>
      <w:tr w:rsidR="00C23BB4" w:rsidRPr="00C23BB4" w14:paraId="494D8E74" w14:textId="77777777" w:rsidTr="00C23BB4">
        <w:trPr>
          <w:tblCellSpacing w:w="15" w:type="dxa"/>
        </w:trPr>
        <w:tc>
          <w:tcPr>
            <w:tcW w:w="0" w:type="auto"/>
            <w:vAlign w:val="center"/>
            <w:hideMark/>
          </w:tcPr>
          <w:p w14:paraId="273BE99F"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 xml:space="preserve">0 </w:t>
            </w:r>
          </w:p>
        </w:tc>
        <w:tc>
          <w:tcPr>
            <w:tcW w:w="0" w:type="auto"/>
            <w:vAlign w:val="center"/>
            <w:hideMark/>
          </w:tcPr>
          <w:p w14:paraId="407E5347"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Redirect for Network </w:t>
            </w:r>
          </w:p>
        </w:tc>
      </w:tr>
      <w:tr w:rsidR="00C23BB4" w:rsidRPr="00C23BB4" w14:paraId="669946BE" w14:textId="77777777" w:rsidTr="00C23BB4">
        <w:trPr>
          <w:tblCellSpacing w:w="15" w:type="dxa"/>
        </w:trPr>
        <w:tc>
          <w:tcPr>
            <w:tcW w:w="0" w:type="auto"/>
            <w:vAlign w:val="center"/>
            <w:hideMark/>
          </w:tcPr>
          <w:p w14:paraId="3F5ED2CE"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 xml:space="preserve">1 </w:t>
            </w:r>
          </w:p>
        </w:tc>
        <w:tc>
          <w:tcPr>
            <w:tcW w:w="0" w:type="auto"/>
            <w:vAlign w:val="center"/>
            <w:hideMark/>
          </w:tcPr>
          <w:p w14:paraId="33C9FA6F"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Redirect for Host </w:t>
            </w:r>
          </w:p>
        </w:tc>
      </w:tr>
      <w:tr w:rsidR="00C23BB4" w:rsidRPr="00C23BB4" w14:paraId="3A578E59" w14:textId="77777777" w:rsidTr="00C23BB4">
        <w:trPr>
          <w:tblCellSpacing w:w="15" w:type="dxa"/>
        </w:trPr>
        <w:tc>
          <w:tcPr>
            <w:tcW w:w="0" w:type="auto"/>
            <w:vAlign w:val="center"/>
            <w:hideMark/>
          </w:tcPr>
          <w:p w14:paraId="213BDFBC"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 xml:space="preserve">2 </w:t>
            </w:r>
          </w:p>
        </w:tc>
        <w:tc>
          <w:tcPr>
            <w:tcW w:w="0" w:type="auto"/>
            <w:vAlign w:val="center"/>
            <w:hideMark/>
          </w:tcPr>
          <w:p w14:paraId="1102FAAE"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Redirect for Type of Service and Network </w:t>
            </w:r>
          </w:p>
        </w:tc>
      </w:tr>
      <w:tr w:rsidR="00C23BB4" w:rsidRPr="00C23BB4" w14:paraId="3B197B0E" w14:textId="77777777" w:rsidTr="00C23BB4">
        <w:trPr>
          <w:tblCellSpacing w:w="15" w:type="dxa"/>
        </w:trPr>
        <w:tc>
          <w:tcPr>
            <w:tcW w:w="0" w:type="auto"/>
            <w:vAlign w:val="center"/>
            <w:hideMark/>
          </w:tcPr>
          <w:p w14:paraId="4BFCBB75"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 xml:space="preserve">3 </w:t>
            </w:r>
          </w:p>
        </w:tc>
        <w:tc>
          <w:tcPr>
            <w:tcW w:w="0" w:type="auto"/>
            <w:vAlign w:val="center"/>
            <w:hideMark/>
          </w:tcPr>
          <w:p w14:paraId="39B04A27"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Redirect for Type of Service and Host </w:t>
            </w:r>
          </w:p>
        </w:tc>
      </w:tr>
    </w:tbl>
    <w:p w14:paraId="5B92AD76" w14:textId="77777777" w:rsidR="00C23BB4" w:rsidRPr="00C23BB4" w:rsidRDefault="00C23BB4" w:rsidP="00C23BB4">
      <w:pPr>
        <w:spacing w:after="0" w:line="240" w:lineRule="auto"/>
        <w:ind w:left="720"/>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b/>
          <w:bCs/>
          <w:sz w:val="24"/>
          <w:szCs w:val="24"/>
          <w:lang w:val="en-PK" w:eastAsia="en-PK"/>
        </w:rPr>
        <w:t>IP address</w:t>
      </w:r>
      <w:r w:rsidRPr="00C23BB4">
        <w:rPr>
          <w:rFonts w:ascii="Times New Roman" w:eastAsia="Times New Roman" w:hAnsi="Times New Roman" w:cs="Times New Roman"/>
          <w:sz w:val="24"/>
          <w:szCs w:val="24"/>
          <w:lang w:val="en-PK" w:eastAsia="en-PK"/>
        </w:rPr>
        <w:t xml:space="preserve"> is the 32-bit address of the gateway to which the redirection should be sent.</w:t>
      </w:r>
    </w:p>
    <w:p w14:paraId="25157EDB" w14:textId="77777777" w:rsidR="00C23BB4" w:rsidRPr="00C23BB4" w:rsidRDefault="00C23BB4" w:rsidP="00C23BB4">
      <w:pPr>
        <w:spacing w:after="0" w:line="240" w:lineRule="auto"/>
        <w:ind w:left="720"/>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b/>
          <w:bCs/>
          <w:sz w:val="24"/>
          <w:szCs w:val="24"/>
          <w:lang w:val="en-PK" w:eastAsia="en-PK"/>
        </w:rPr>
        <w:t>IP header</w:t>
      </w:r>
      <w:r w:rsidRPr="00C23BB4">
        <w:rPr>
          <w:rFonts w:ascii="Times New Roman" w:eastAsia="Times New Roman" w:hAnsi="Times New Roman" w:cs="Times New Roman"/>
          <w:sz w:val="24"/>
          <w:szCs w:val="24"/>
          <w:lang w:val="en-PK" w:eastAsia="en-PK"/>
        </w:rPr>
        <w:t xml:space="preserve"> and additional data is included to allow the host to match the reply with the request that caused the redirection reply.</w:t>
      </w:r>
    </w:p>
    <w:p w14:paraId="44B05C1E" w14:textId="77777777" w:rsidR="00C23BB4" w:rsidRPr="00C23BB4" w:rsidRDefault="00C23BB4" w:rsidP="00C23BB4">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C23BB4">
        <w:rPr>
          <w:rFonts w:ascii="Times New Roman" w:eastAsia="Times New Roman" w:hAnsi="Times New Roman" w:cs="Times New Roman"/>
          <w:b/>
          <w:bCs/>
          <w:sz w:val="27"/>
          <w:szCs w:val="27"/>
          <w:lang w:val="en-PK" w:eastAsia="en-PK"/>
        </w:rPr>
        <w:t>Time exceeded</w:t>
      </w:r>
    </w:p>
    <w:p w14:paraId="3CCACC75" w14:textId="77777777" w:rsidR="00C23BB4" w:rsidRPr="00C23BB4" w:rsidRDefault="00C23BB4" w:rsidP="00C23BB4">
      <w:pPr>
        <w:spacing w:before="100" w:beforeAutospacing="1" w:after="100" w:afterAutospacing="1"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i/>
          <w:iCs/>
          <w:sz w:val="24"/>
          <w:szCs w:val="24"/>
          <w:lang w:val="en-PK" w:eastAsia="en-PK"/>
        </w:rPr>
        <w:t>Time Exceeded</w:t>
      </w:r>
      <w:r w:rsidRPr="00C23BB4">
        <w:rPr>
          <w:rFonts w:ascii="Times New Roman" w:eastAsia="Times New Roman" w:hAnsi="Times New Roman" w:cs="Times New Roman"/>
          <w:sz w:val="24"/>
          <w:szCs w:val="24"/>
          <w:lang w:val="en-PK" w:eastAsia="en-PK"/>
        </w:rPr>
        <w:t xml:space="preserve"> is generated by a </w:t>
      </w:r>
      <w:hyperlink r:id="rId184" w:tooltip="Gateway (computer networking)" w:history="1">
        <w:r w:rsidRPr="00C23BB4">
          <w:rPr>
            <w:rFonts w:ascii="Times New Roman" w:eastAsia="Times New Roman" w:hAnsi="Times New Roman" w:cs="Times New Roman"/>
            <w:color w:val="0000FF"/>
            <w:sz w:val="24"/>
            <w:szCs w:val="24"/>
            <w:u w:val="single"/>
            <w:lang w:val="en-PK" w:eastAsia="en-PK"/>
          </w:rPr>
          <w:t>gateway</w:t>
        </w:r>
      </w:hyperlink>
      <w:r w:rsidRPr="00C23BB4">
        <w:rPr>
          <w:rFonts w:ascii="Times New Roman" w:eastAsia="Times New Roman" w:hAnsi="Times New Roman" w:cs="Times New Roman"/>
          <w:sz w:val="24"/>
          <w:szCs w:val="24"/>
          <w:lang w:val="en-PK" w:eastAsia="en-PK"/>
        </w:rPr>
        <w:t xml:space="preserve"> to inform the source of a discarded </w:t>
      </w:r>
      <w:hyperlink r:id="rId185" w:tooltip="Datagram" w:history="1">
        <w:r w:rsidRPr="00C23BB4">
          <w:rPr>
            <w:rFonts w:ascii="Times New Roman" w:eastAsia="Times New Roman" w:hAnsi="Times New Roman" w:cs="Times New Roman"/>
            <w:color w:val="0000FF"/>
            <w:sz w:val="24"/>
            <w:szCs w:val="24"/>
            <w:u w:val="single"/>
            <w:lang w:val="en-PK" w:eastAsia="en-PK"/>
          </w:rPr>
          <w:t>datagram</w:t>
        </w:r>
      </w:hyperlink>
      <w:r w:rsidRPr="00C23BB4">
        <w:rPr>
          <w:rFonts w:ascii="Times New Roman" w:eastAsia="Times New Roman" w:hAnsi="Times New Roman" w:cs="Times New Roman"/>
          <w:sz w:val="24"/>
          <w:szCs w:val="24"/>
          <w:lang w:val="en-PK" w:eastAsia="en-PK"/>
        </w:rPr>
        <w:t xml:space="preserve"> due to the </w:t>
      </w:r>
      <w:hyperlink r:id="rId186" w:tooltip="Time to live" w:history="1">
        <w:r w:rsidRPr="00C23BB4">
          <w:rPr>
            <w:rFonts w:ascii="Times New Roman" w:eastAsia="Times New Roman" w:hAnsi="Times New Roman" w:cs="Times New Roman"/>
            <w:color w:val="0000FF"/>
            <w:sz w:val="24"/>
            <w:szCs w:val="24"/>
            <w:u w:val="single"/>
            <w:lang w:val="en-PK" w:eastAsia="en-PK"/>
          </w:rPr>
          <w:t>time to live</w:t>
        </w:r>
      </w:hyperlink>
      <w:r w:rsidRPr="00C23BB4">
        <w:rPr>
          <w:rFonts w:ascii="Times New Roman" w:eastAsia="Times New Roman" w:hAnsi="Times New Roman" w:cs="Times New Roman"/>
          <w:sz w:val="24"/>
          <w:szCs w:val="24"/>
          <w:lang w:val="en-PK" w:eastAsia="en-PK"/>
        </w:rPr>
        <w:t xml:space="preserve"> field reaching zero. A time exceeded message may also be sent by a host if it fails to reassemble a </w:t>
      </w:r>
      <w:hyperlink r:id="rId187" w:tooltip="IP fragmentation" w:history="1">
        <w:r w:rsidRPr="00C23BB4">
          <w:rPr>
            <w:rFonts w:ascii="Times New Roman" w:eastAsia="Times New Roman" w:hAnsi="Times New Roman" w:cs="Times New Roman"/>
            <w:color w:val="0000FF"/>
            <w:sz w:val="24"/>
            <w:szCs w:val="24"/>
            <w:u w:val="single"/>
            <w:lang w:val="en-PK" w:eastAsia="en-PK"/>
          </w:rPr>
          <w:t>fragmented</w:t>
        </w:r>
      </w:hyperlink>
      <w:r w:rsidRPr="00C23BB4">
        <w:rPr>
          <w:rFonts w:ascii="Times New Roman" w:eastAsia="Times New Roman" w:hAnsi="Times New Roman" w:cs="Times New Roman"/>
          <w:sz w:val="24"/>
          <w:szCs w:val="24"/>
          <w:lang w:val="en-PK" w:eastAsia="en-PK"/>
        </w:rPr>
        <w:t xml:space="preserve"> datagram within its time limit. </w:t>
      </w:r>
    </w:p>
    <w:p w14:paraId="4B126B03" w14:textId="77777777" w:rsidR="00C23BB4" w:rsidRPr="00C23BB4" w:rsidRDefault="00C23BB4" w:rsidP="00C23BB4">
      <w:pPr>
        <w:spacing w:before="100" w:beforeAutospacing="1" w:after="100" w:afterAutospacing="1"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lastRenderedPageBreak/>
        <w:t xml:space="preserve">Time exceeded messages are used by the </w:t>
      </w:r>
      <w:hyperlink r:id="rId188" w:tooltip="Traceroute" w:history="1">
        <w:r w:rsidRPr="00C23BB4">
          <w:rPr>
            <w:rFonts w:ascii="Times New Roman" w:eastAsia="Times New Roman" w:hAnsi="Times New Roman" w:cs="Times New Roman"/>
            <w:color w:val="0000FF"/>
            <w:sz w:val="24"/>
            <w:szCs w:val="24"/>
            <w:u w:val="single"/>
            <w:lang w:val="en-PK" w:eastAsia="en-PK"/>
          </w:rPr>
          <w:t>traceroute</w:t>
        </w:r>
      </w:hyperlink>
      <w:r w:rsidRPr="00C23BB4">
        <w:rPr>
          <w:rFonts w:ascii="Times New Roman" w:eastAsia="Times New Roman" w:hAnsi="Times New Roman" w:cs="Times New Roman"/>
          <w:sz w:val="24"/>
          <w:szCs w:val="24"/>
          <w:lang w:val="en-PK" w:eastAsia="en-PK"/>
        </w:rPr>
        <w:t xml:space="preserve"> utility to identify gateways on the path between two hosts.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15"/>
      </w:tblGrid>
      <w:tr w:rsidR="00C23BB4" w:rsidRPr="00C23BB4" w14:paraId="4752002D" w14:textId="77777777" w:rsidTr="00C23BB4">
        <w:trPr>
          <w:tblCellSpacing w:w="15" w:type="dxa"/>
        </w:trPr>
        <w:tc>
          <w:tcPr>
            <w:tcW w:w="0" w:type="auto"/>
            <w:gridSpan w:val="32"/>
            <w:tcBorders>
              <w:top w:val="nil"/>
              <w:left w:val="nil"/>
              <w:bottom w:val="nil"/>
              <w:right w:val="nil"/>
            </w:tcBorders>
            <w:vAlign w:val="center"/>
            <w:hideMark/>
          </w:tcPr>
          <w:p w14:paraId="1CA02902" w14:textId="77777777" w:rsidR="00C23BB4" w:rsidRPr="00C23BB4" w:rsidRDefault="00C23BB4" w:rsidP="00C23BB4">
            <w:pPr>
              <w:spacing w:after="0" w:line="240" w:lineRule="auto"/>
              <w:jc w:val="center"/>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Time exceeded message</w:t>
            </w:r>
            <w:hyperlink r:id="rId189" w:anchor="cite_note-rfc792-6" w:history="1">
              <w:r w:rsidRPr="00C23BB4">
                <w:rPr>
                  <w:rFonts w:ascii="Times New Roman" w:eastAsia="Times New Roman" w:hAnsi="Times New Roman" w:cs="Times New Roman"/>
                  <w:color w:val="0000FF"/>
                  <w:sz w:val="24"/>
                  <w:szCs w:val="24"/>
                  <w:u w:val="single"/>
                  <w:vertAlign w:val="superscript"/>
                  <w:lang w:val="en-PK" w:eastAsia="en-PK"/>
                </w:rPr>
                <w:t>[6]</w:t>
              </w:r>
            </w:hyperlink>
            <w:r w:rsidRPr="00C23BB4">
              <w:rPr>
                <w:rFonts w:ascii="Times New Roman" w:eastAsia="Times New Roman" w:hAnsi="Times New Roman" w:cs="Times New Roman"/>
                <w:sz w:val="24"/>
                <w:szCs w:val="24"/>
                <w:vertAlign w:val="superscript"/>
                <w:lang w:val="en-PK" w:eastAsia="en-PK"/>
              </w:rPr>
              <w:t>:5</w:t>
            </w:r>
            <w:r w:rsidRPr="00C23BB4">
              <w:rPr>
                <w:rFonts w:ascii="Times New Roman" w:eastAsia="Times New Roman" w:hAnsi="Times New Roman" w:cs="Times New Roman"/>
                <w:sz w:val="24"/>
                <w:szCs w:val="24"/>
                <w:lang w:val="en-PK" w:eastAsia="en-PK"/>
              </w:rPr>
              <w:t xml:space="preserve"> </w:t>
            </w:r>
          </w:p>
        </w:tc>
      </w:tr>
      <w:tr w:rsidR="00C23BB4" w:rsidRPr="00C23BB4" w14:paraId="54B79843" w14:textId="77777777" w:rsidTr="00C23BB4">
        <w:trPr>
          <w:tblCellSpacing w:w="15" w:type="dxa"/>
        </w:trPr>
        <w:tc>
          <w:tcPr>
            <w:tcW w:w="0" w:type="auto"/>
            <w:vAlign w:val="center"/>
            <w:hideMark/>
          </w:tcPr>
          <w:p w14:paraId="2FDD9F02"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00</w:t>
            </w:r>
          </w:p>
        </w:tc>
        <w:tc>
          <w:tcPr>
            <w:tcW w:w="0" w:type="auto"/>
            <w:vAlign w:val="center"/>
            <w:hideMark/>
          </w:tcPr>
          <w:p w14:paraId="6429CF57"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01</w:t>
            </w:r>
          </w:p>
        </w:tc>
        <w:tc>
          <w:tcPr>
            <w:tcW w:w="0" w:type="auto"/>
            <w:vAlign w:val="center"/>
            <w:hideMark/>
          </w:tcPr>
          <w:p w14:paraId="33041E9D"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02</w:t>
            </w:r>
          </w:p>
        </w:tc>
        <w:tc>
          <w:tcPr>
            <w:tcW w:w="0" w:type="auto"/>
            <w:vAlign w:val="center"/>
            <w:hideMark/>
          </w:tcPr>
          <w:p w14:paraId="401736FD"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03</w:t>
            </w:r>
          </w:p>
        </w:tc>
        <w:tc>
          <w:tcPr>
            <w:tcW w:w="0" w:type="auto"/>
            <w:vAlign w:val="center"/>
            <w:hideMark/>
          </w:tcPr>
          <w:p w14:paraId="55A56C77"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04</w:t>
            </w:r>
          </w:p>
        </w:tc>
        <w:tc>
          <w:tcPr>
            <w:tcW w:w="0" w:type="auto"/>
            <w:vAlign w:val="center"/>
            <w:hideMark/>
          </w:tcPr>
          <w:p w14:paraId="463EE1EE"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05</w:t>
            </w:r>
          </w:p>
        </w:tc>
        <w:tc>
          <w:tcPr>
            <w:tcW w:w="0" w:type="auto"/>
            <w:vAlign w:val="center"/>
            <w:hideMark/>
          </w:tcPr>
          <w:p w14:paraId="756E32FC"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06</w:t>
            </w:r>
          </w:p>
        </w:tc>
        <w:tc>
          <w:tcPr>
            <w:tcW w:w="0" w:type="auto"/>
            <w:vAlign w:val="center"/>
            <w:hideMark/>
          </w:tcPr>
          <w:p w14:paraId="1FA6F159"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 xml:space="preserve">07 </w:t>
            </w:r>
          </w:p>
        </w:tc>
        <w:tc>
          <w:tcPr>
            <w:tcW w:w="0" w:type="auto"/>
            <w:vAlign w:val="center"/>
            <w:hideMark/>
          </w:tcPr>
          <w:p w14:paraId="6285AA4A"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08</w:t>
            </w:r>
          </w:p>
        </w:tc>
        <w:tc>
          <w:tcPr>
            <w:tcW w:w="0" w:type="auto"/>
            <w:vAlign w:val="center"/>
            <w:hideMark/>
          </w:tcPr>
          <w:p w14:paraId="3CE2B33F"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09</w:t>
            </w:r>
          </w:p>
        </w:tc>
        <w:tc>
          <w:tcPr>
            <w:tcW w:w="0" w:type="auto"/>
            <w:vAlign w:val="center"/>
            <w:hideMark/>
          </w:tcPr>
          <w:p w14:paraId="600353F9"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10</w:t>
            </w:r>
          </w:p>
        </w:tc>
        <w:tc>
          <w:tcPr>
            <w:tcW w:w="0" w:type="auto"/>
            <w:vAlign w:val="center"/>
            <w:hideMark/>
          </w:tcPr>
          <w:p w14:paraId="7AB95A5C"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11</w:t>
            </w:r>
          </w:p>
        </w:tc>
        <w:tc>
          <w:tcPr>
            <w:tcW w:w="0" w:type="auto"/>
            <w:vAlign w:val="center"/>
            <w:hideMark/>
          </w:tcPr>
          <w:p w14:paraId="33CC72A2"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12</w:t>
            </w:r>
          </w:p>
        </w:tc>
        <w:tc>
          <w:tcPr>
            <w:tcW w:w="0" w:type="auto"/>
            <w:vAlign w:val="center"/>
            <w:hideMark/>
          </w:tcPr>
          <w:p w14:paraId="45568A64"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13</w:t>
            </w:r>
          </w:p>
        </w:tc>
        <w:tc>
          <w:tcPr>
            <w:tcW w:w="0" w:type="auto"/>
            <w:vAlign w:val="center"/>
            <w:hideMark/>
          </w:tcPr>
          <w:p w14:paraId="2407FA7E"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14</w:t>
            </w:r>
          </w:p>
        </w:tc>
        <w:tc>
          <w:tcPr>
            <w:tcW w:w="0" w:type="auto"/>
            <w:vAlign w:val="center"/>
            <w:hideMark/>
          </w:tcPr>
          <w:p w14:paraId="61217748"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 xml:space="preserve">15 </w:t>
            </w:r>
          </w:p>
        </w:tc>
        <w:tc>
          <w:tcPr>
            <w:tcW w:w="0" w:type="auto"/>
            <w:vAlign w:val="center"/>
            <w:hideMark/>
          </w:tcPr>
          <w:p w14:paraId="5BE9F83F"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16</w:t>
            </w:r>
          </w:p>
        </w:tc>
        <w:tc>
          <w:tcPr>
            <w:tcW w:w="0" w:type="auto"/>
            <w:vAlign w:val="center"/>
            <w:hideMark/>
          </w:tcPr>
          <w:p w14:paraId="39E562BA"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17</w:t>
            </w:r>
          </w:p>
        </w:tc>
        <w:tc>
          <w:tcPr>
            <w:tcW w:w="0" w:type="auto"/>
            <w:vAlign w:val="center"/>
            <w:hideMark/>
          </w:tcPr>
          <w:p w14:paraId="30094B3E"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18</w:t>
            </w:r>
          </w:p>
        </w:tc>
        <w:tc>
          <w:tcPr>
            <w:tcW w:w="0" w:type="auto"/>
            <w:vAlign w:val="center"/>
            <w:hideMark/>
          </w:tcPr>
          <w:p w14:paraId="6F9862E9"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19</w:t>
            </w:r>
          </w:p>
        </w:tc>
        <w:tc>
          <w:tcPr>
            <w:tcW w:w="0" w:type="auto"/>
            <w:vAlign w:val="center"/>
            <w:hideMark/>
          </w:tcPr>
          <w:p w14:paraId="4417793C"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20</w:t>
            </w:r>
          </w:p>
        </w:tc>
        <w:tc>
          <w:tcPr>
            <w:tcW w:w="0" w:type="auto"/>
            <w:vAlign w:val="center"/>
            <w:hideMark/>
          </w:tcPr>
          <w:p w14:paraId="5392BE8C"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21</w:t>
            </w:r>
          </w:p>
        </w:tc>
        <w:tc>
          <w:tcPr>
            <w:tcW w:w="0" w:type="auto"/>
            <w:vAlign w:val="center"/>
            <w:hideMark/>
          </w:tcPr>
          <w:p w14:paraId="3FA4F333"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22</w:t>
            </w:r>
          </w:p>
        </w:tc>
        <w:tc>
          <w:tcPr>
            <w:tcW w:w="0" w:type="auto"/>
            <w:vAlign w:val="center"/>
            <w:hideMark/>
          </w:tcPr>
          <w:p w14:paraId="3612CC69"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 xml:space="preserve">23 </w:t>
            </w:r>
          </w:p>
        </w:tc>
        <w:tc>
          <w:tcPr>
            <w:tcW w:w="0" w:type="auto"/>
            <w:vAlign w:val="center"/>
            <w:hideMark/>
          </w:tcPr>
          <w:p w14:paraId="0A38ACAB"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24</w:t>
            </w:r>
          </w:p>
        </w:tc>
        <w:tc>
          <w:tcPr>
            <w:tcW w:w="0" w:type="auto"/>
            <w:vAlign w:val="center"/>
            <w:hideMark/>
          </w:tcPr>
          <w:p w14:paraId="3B44CB67"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25</w:t>
            </w:r>
          </w:p>
        </w:tc>
        <w:tc>
          <w:tcPr>
            <w:tcW w:w="0" w:type="auto"/>
            <w:vAlign w:val="center"/>
            <w:hideMark/>
          </w:tcPr>
          <w:p w14:paraId="593BF97F"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26</w:t>
            </w:r>
          </w:p>
        </w:tc>
        <w:tc>
          <w:tcPr>
            <w:tcW w:w="0" w:type="auto"/>
            <w:vAlign w:val="center"/>
            <w:hideMark/>
          </w:tcPr>
          <w:p w14:paraId="6CDF5720"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27</w:t>
            </w:r>
          </w:p>
        </w:tc>
        <w:tc>
          <w:tcPr>
            <w:tcW w:w="0" w:type="auto"/>
            <w:vAlign w:val="center"/>
            <w:hideMark/>
          </w:tcPr>
          <w:p w14:paraId="4F1E463C"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28</w:t>
            </w:r>
          </w:p>
        </w:tc>
        <w:tc>
          <w:tcPr>
            <w:tcW w:w="0" w:type="auto"/>
            <w:vAlign w:val="center"/>
            <w:hideMark/>
          </w:tcPr>
          <w:p w14:paraId="57793CF1"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29</w:t>
            </w:r>
          </w:p>
        </w:tc>
        <w:tc>
          <w:tcPr>
            <w:tcW w:w="0" w:type="auto"/>
            <w:vAlign w:val="center"/>
            <w:hideMark/>
          </w:tcPr>
          <w:p w14:paraId="6123DEE3"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30</w:t>
            </w:r>
          </w:p>
        </w:tc>
        <w:tc>
          <w:tcPr>
            <w:tcW w:w="0" w:type="auto"/>
            <w:vAlign w:val="center"/>
            <w:hideMark/>
          </w:tcPr>
          <w:p w14:paraId="382A958A"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 xml:space="preserve">31 </w:t>
            </w:r>
          </w:p>
        </w:tc>
      </w:tr>
      <w:tr w:rsidR="00C23BB4" w:rsidRPr="00C23BB4" w14:paraId="5CC5D5B2" w14:textId="77777777" w:rsidTr="00C23BB4">
        <w:trPr>
          <w:tblCellSpacing w:w="15" w:type="dxa"/>
        </w:trPr>
        <w:tc>
          <w:tcPr>
            <w:tcW w:w="0" w:type="auto"/>
            <w:gridSpan w:val="8"/>
            <w:vAlign w:val="center"/>
            <w:hideMark/>
          </w:tcPr>
          <w:p w14:paraId="225926F8" w14:textId="77777777" w:rsidR="00C23BB4" w:rsidRPr="00C23BB4" w:rsidRDefault="00C23BB4" w:rsidP="00C23BB4">
            <w:pPr>
              <w:spacing w:after="0" w:line="240" w:lineRule="auto"/>
              <w:jc w:val="center"/>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Type = 11 </w:t>
            </w:r>
          </w:p>
        </w:tc>
        <w:tc>
          <w:tcPr>
            <w:tcW w:w="0" w:type="auto"/>
            <w:gridSpan w:val="8"/>
            <w:vAlign w:val="center"/>
            <w:hideMark/>
          </w:tcPr>
          <w:p w14:paraId="5138CFC2" w14:textId="77777777" w:rsidR="00C23BB4" w:rsidRPr="00C23BB4" w:rsidRDefault="00C23BB4" w:rsidP="00C23BB4">
            <w:pPr>
              <w:spacing w:after="0" w:line="240" w:lineRule="auto"/>
              <w:jc w:val="center"/>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Code </w:t>
            </w:r>
          </w:p>
        </w:tc>
        <w:tc>
          <w:tcPr>
            <w:tcW w:w="0" w:type="auto"/>
            <w:gridSpan w:val="16"/>
            <w:vAlign w:val="center"/>
            <w:hideMark/>
          </w:tcPr>
          <w:p w14:paraId="0B873340" w14:textId="77777777" w:rsidR="00C23BB4" w:rsidRPr="00C23BB4" w:rsidRDefault="00C23BB4" w:rsidP="00C23BB4">
            <w:pPr>
              <w:spacing w:after="0" w:line="240" w:lineRule="auto"/>
              <w:jc w:val="center"/>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Checksum </w:t>
            </w:r>
          </w:p>
        </w:tc>
      </w:tr>
      <w:tr w:rsidR="00C23BB4" w:rsidRPr="00C23BB4" w14:paraId="2956761F" w14:textId="77777777" w:rsidTr="00C23BB4">
        <w:trPr>
          <w:tblCellSpacing w:w="15" w:type="dxa"/>
        </w:trPr>
        <w:tc>
          <w:tcPr>
            <w:tcW w:w="0" w:type="auto"/>
            <w:gridSpan w:val="32"/>
            <w:vAlign w:val="center"/>
            <w:hideMark/>
          </w:tcPr>
          <w:p w14:paraId="2CA3F764" w14:textId="77777777" w:rsidR="00C23BB4" w:rsidRPr="00C23BB4" w:rsidRDefault="00C23BB4" w:rsidP="00C23BB4">
            <w:pPr>
              <w:spacing w:after="0" w:line="240" w:lineRule="auto"/>
              <w:jc w:val="center"/>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unused </w:t>
            </w:r>
          </w:p>
        </w:tc>
      </w:tr>
      <w:tr w:rsidR="00C23BB4" w:rsidRPr="00C23BB4" w14:paraId="58C2F41B" w14:textId="77777777" w:rsidTr="00C23BB4">
        <w:trPr>
          <w:tblCellSpacing w:w="15" w:type="dxa"/>
        </w:trPr>
        <w:tc>
          <w:tcPr>
            <w:tcW w:w="0" w:type="auto"/>
            <w:gridSpan w:val="32"/>
            <w:vAlign w:val="center"/>
            <w:hideMark/>
          </w:tcPr>
          <w:p w14:paraId="74FE3EFA" w14:textId="77777777" w:rsidR="00C23BB4" w:rsidRPr="00C23BB4" w:rsidRDefault="00C23BB4" w:rsidP="00C23BB4">
            <w:pPr>
              <w:spacing w:after="0" w:line="240" w:lineRule="auto"/>
              <w:jc w:val="center"/>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IP header and first 8 bytes of original datagram's data </w:t>
            </w:r>
          </w:p>
        </w:tc>
      </w:tr>
    </w:tbl>
    <w:p w14:paraId="4A1B903E" w14:textId="77777777" w:rsidR="00C23BB4" w:rsidRPr="00C23BB4" w:rsidRDefault="00C23BB4" w:rsidP="00C23BB4">
      <w:pPr>
        <w:spacing w:before="100" w:beforeAutospacing="1" w:after="100" w:afterAutospacing="1"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Where: </w:t>
      </w:r>
    </w:p>
    <w:p w14:paraId="1E796B99" w14:textId="77777777" w:rsidR="00C23BB4" w:rsidRPr="00C23BB4" w:rsidRDefault="00C23BB4" w:rsidP="00C23BB4">
      <w:pPr>
        <w:spacing w:after="0" w:line="240" w:lineRule="auto"/>
        <w:ind w:left="720"/>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b/>
          <w:bCs/>
          <w:sz w:val="24"/>
          <w:szCs w:val="24"/>
          <w:lang w:val="en-PK" w:eastAsia="en-PK"/>
        </w:rPr>
        <w:t>Type</w:t>
      </w:r>
      <w:r w:rsidRPr="00C23BB4">
        <w:rPr>
          <w:rFonts w:ascii="Times New Roman" w:eastAsia="Times New Roman" w:hAnsi="Times New Roman" w:cs="Times New Roman"/>
          <w:sz w:val="24"/>
          <w:szCs w:val="24"/>
          <w:lang w:val="en-PK" w:eastAsia="en-PK"/>
        </w:rPr>
        <w:t xml:space="preserve"> must be set to 11</w:t>
      </w:r>
    </w:p>
    <w:p w14:paraId="33219497" w14:textId="77777777" w:rsidR="00C23BB4" w:rsidRPr="00C23BB4" w:rsidRDefault="00C23BB4" w:rsidP="00C23BB4">
      <w:pPr>
        <w:spacing w:after="0" w:line="240" w:lineRule="auto"/>
        <w:ind w:left="720"/>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b/>
          <w:bCs/>
          <w:sz w:val="24"/>
          <w:szCs w:val="24"/>
          <w:lang w:val="en-PK" w:eastAsia="en-PK"/>
        </w:rPr>
        <w:t>Code</w:t>
      </w:r>
      <w:r w:rsidRPr="00C23BB4">
        <w:rPr>
          <w:rFonts w:ascii="Times New Roman" w:eastAsia="Times New Roman" w:hAnsi="Times New Roman" w:cs="Times New Roman"/>
          <w:sz w:val="24"/>
          <w:szCs w:val="24"/>
          <w:lang w:val="en-PK" w:eastAsia="en-PK"/>
        </w:rPr>
        <w:t xml:space="preserve"> specifies the reason for the time exceeded message, include the following:</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609"/>
        <w:gridCol w:w="3634"/>
      </w:tblGrid>
      <w:tr w:rsidR="00C23BB4" w:rsidRPr="00C23BB4" w14:paraId="49EB4B73" w14:textId="77777777" w:rsidTr="00C23BB4">
        <w:trPr>
          <w:tblCellSpacing w:w="15" w:type="dxa"/>
        </w:trPr>
        <w:tc>
          <w:tcPr>
            <w:tcW w:w="0" w:type="auto"/>
            <w:vAlign w:val="center"/>
            <w:hideMark/>
          </w:tcPr>
          <w:p w14:paraId="2A4E2DB0"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Code</w:t>
            </w:r>
          </w:p>
        </w:tc>
        <w:tc>
          <w:tcPr>
            <w:tcW w:w="0" w:type="auto"/>
            <w:vAlign w:val="center"/>
            <w:hideMark/>
          </w:tcPr>
          <w:p w14:paraId="143B81B2"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 xml:space="preserve">Description </w:t>
            </w:r>
          </w:p>
        </w:tc>
      </w:tr>
      <w:tr w:rsidR="00C23BB4" w:rsidRPr="00C23BB4" w14:paraId="1A256409" w14:textId="77777777" w:rsidTr="00C23BB4">
        <w:trPr>
          <w:tblCellSpacing w:w="15" w:type="dxa"/>
        </w:trPr>
        <w:tc>
          <w:tcPr>
            <w:tcW w:w="0" w:type="auto"/>
            <w:vAlign w:val="center"/>
            <w:hideMark/>
          </w:tcPr>
          <w:p w14:paraId="62BA670C"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 xml:space="preserve">0 </w:t>
            </w:r>
          </w:p>
        </w:tc>
        <w:tc>
          <w:tcPr>
            <w:tcW w:w="0" w:type="auto"/>
            <w:vAlign w:val="center"/>
            <w:hideMark/>
          </w:tcPr>
          <w:p w14:paraId="24102342"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Time-to-live exceeded in transit. </w:t>
            </w:r>
          </w:p>
        </w:tc>
      </w:tr>
      <w:tr w:rsidR="00C23BB4" w:rsidRPr="00C23BB4" w14:paraId="4DA89E43" w14:textId="77777777" w:rsidTr="00C23BB4">
        <w:trPr>
          <w:tblCellSpacing w:w="15" w:type="dxa"/>
        </w:trPr>
        <w:tc>
          <w:tcPr>
            <w:tcW w:w="0" w:type="auto"/>
            <w:vAlign w:val="center"/>
            <w:hideMark/>
          </w:tcPr>
          <w:p w14:paraId="277B6492"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 xml:space="preserve">1 </w:t>
            </w:r>
          </w:p>
        </w:tc>
        <w:tc>
          <w:tcPr>
            <w:tcW w:w="0" w:type="auto"/>
            <w:vAlign w:val="center"/>
            <w:hideMark/>
          </w:tcPr>
          <w:p w14:paraId="43CDEA77"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Fragment reassembly time exceeded. </w:t>
            </w:r>
          </w:p>
        </w:tc>
      </w:tr>
    </w:tbl>
    <w:p w14:paraId="58CC51AC" w14:textId="77777777" w:rsidR="00C23BB4" w:rsidRPr="00C23BB4" w:rsidRDefault="00C23BB4" w:rsidP="00C23BB4">
      <w:pPr>
        <w:spacing w:after="0" w:line="240" w:lineRule="auto"/>
        <w:ind w:left="720"/>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b/>
          <w:bCs/>
          <w:sz w:val="24"/>
          <w:szCs w:val="24"/>
          <w:lang w:val="en-PK" w:eastAsia="en-PK"/>
        </w:rPr>
        <w:t>IP header</w:t>
      </w:r>
      <w:r w:rsidRPr="00C23BB4">
        <w:rPr>
          <w:rFonts w:ascii="Times New Roman" w:eastAsia="Times New Roman" w:hAnsi="Times New Roman" w:cs="Times New Roman"/>
          <w:sz w:val="24"/>
          <w:szCs w:val="24"/>
          <w:lang w:val="en-PK" w:eastAsia="en-PK"/>
        </w:rPr>
        <w:t xml:space="preserve"> and first 64 bits of the original </w:t>
      </w:r>
      <w:hyperlink r:id="rId190" w:tooltip="Payload (computing)" w:history="1">
        <w:r w:rsidRPr="00C23BB4">
          <w:rPr>
            <w:rFonts w:ascii="Times New Roman" w:eastAsia="Times New Roman" w:hAnsi="Times New Roman" w:cs="Times New Roman"/>
            <w:color w:val="0000FF"/>
            <w:sz w:val="24"/>
            <w:szCs w:val="24"/>
            <w:u w:val="single"/>
            <w:lang w:val="en-PK" w:eastAsia="en-PK"/>
          </w:rPr>
          <w:t>payload</w:t>
        </w:r>
      </w:hyperlink>
      <w:r w:rsidRPr="00C23BB4">
        <w:rPr>
          <w:rFonts w:ascii="Times New Roman" w:eastAsia="Times New Roman" w:hAnsi="Times New Roman" w:cs="Times New Roman"/>
          <w:sz w:val="24"/>
          <w:szCs w:val="24"/>
          <w:lang w:val="en-PK" w:eastAsia="en-PK"/>
        </w:rPr>
        <w:t xml:space="preserve"> are used by the source host to match the time exceeded message to the discarded datagram. For higher-level protocols such as </w:t>
      </w:r>
      <w:hyperlink r:id="rId191" w:tooltip="User Datagram Protocol" w:history="1">
        <w:r w:rsidRPr="00C23BB4">
          <w:rPr>
            <w:rFonts w:ascii="Times New Roman" w:eastAsia="Times New Roman" w:hAnsi="Times New Roman" w:cs="Times New Roman"/>
            <w:color w:val="0000FF"/>
            <w:sz w:val="24"/>
            <w:szCs w:val="24"/>
            <w:u w:val="single"/>
            <w:lang w:val="en-PK" w:eastAsia="en-PK"/>
          </w:rPr>
          <w:t>UDP</w:t>
        </w:r>
      </w:hyperlink>
      <w:r w:rsidRPr="00C23BB4">
        <w:rPr>
          <w:rFonts w:ascii="Times New Roman" w:eastAsia="Times New Roman" w:hAnsi="Times New Roman" w:cs="Times New Roman"/>
          <w:sz w:val="24"/>
          <w:szCs w:val="24"/>
          <w:lang w:val="en-PK" w:eastAsia="en-PK"/>
        </w:rPr>
        <w:t xml:space="preserve"> and </w:t>
      </w:r>
      <w:hyperlink r:id="rId192" w:tooltip="Transmission Control Protocol" w:history="1">
        <w:r w:rsidRPr="00C23BB4">
          <w:rPr>
            <w:rFonts w:ascii="Times New Roman" w:eastAsia="Times New Roman" w:hAnsi="Times New Roman" w:cs="Times New Roman"/>
            <w:color w:val="0000FF"/>
            <w:sz w:val="24"/>
            <w:szCs w:val="24"/>
            <w:u w:val="single"/>
            <w:lang w:val="en-PK" w:eastAsia="en-PK"/>
          </w:rPr>
          <w:t>TCP</w:t>
        </w:r>
      </w:hyperlink>
      <w:r w:rsidRPr="00C23BB4">
        <w:rPr>
          <w:rFonts w:ascii="Times New Roman" w:eastAsia="Times New Roman" w:hAnsi="Times New Roman" w:cs="Times New Roman"/>
          <w:sz w:val="24"/>
          <w:szCs w:val="24"/>
          <w:lang w:val="en-PK" w:eastAsia="en-PK"/>
        </w:rPr>
        <w:t xml:space="preserve"> the 64-bit payload will include the source and destination ports of the discarded packet.</w:t>
      </w:r>
    </w:p>
    <w:p w14:paraId="31660B74" w14:textId="77777777" w:rsidR="00C23BB4" w:rsidRPr="00C23BB4" w:rsidRDefault="00C23BB4" w:rsidP="00C23BB4">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C23BB4">
        <w:rPr>
          <w:rFonts w:ascii="Times New Roman" w:eastAsia="Times New Roman" w:hAnsi="Times New Roman" w:cs="Times New Roman"/>
          <w:b/>
          <w:bCs/>
          <w:sz w:val="27"/>
          <w:szCs w:val="27"/>
          <w:lang w:val="en-PK" w:eastAsia="en-PK"/>
        </w:rPr>
        <w:t>Timestamp</w:t>
      </w:r>
    </w:p>
    <w:p w14:paraId="32D21E0F" w14:textId="77777777" w:rsidR="00C23BB4" w:rsidRPr="00C23BB4" w:rsidRDefault="00C23BB4" w:rsidP="00C23BB4">
      <w:pPr>
        <w:spacing w:before="100" w:beforeAutospacing="1" w:after="100" w:afterAutospacing="1"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i/>
          <w:iCs/>
          <w:sz w:val="24"/>
          <w:szCs w:val="24"/>
          <w:lang w:val="en-PK" w:eastAsia="en-PK"/>
        </w:rPr>
        <w:t>Timestamp</w:t>
      </w:r>
      <w:r w:rsidRPr="00C23BB4">
        <w:rPr>
          <w:rFonts w:ascii="Times New Roman" w:eastAsia="Times New Roman" w:hAnsi="Times New Roman" w:cs="Times New Roman"/>
          <w:sz w:val="24"/>
          <w:szCs w:val="24"/>
          <w:lang w:val="en-PK" w:eastAsia="en-PK"/>
        </w:rPr>
        <w:t xml:space="preserve"> is used for time synchronization. The originating </w:t>
      </w:r>
      <w:hyperlink r:id="rId193" w:tooltip="Timestamp" w:history="1">
        <w:r w:rsidRPr="00C23BB4">
          <w:rPr>
            <w:rFonts w:ascii="Times New Roman" w:eastAsia="Times New Roman" w:hAnsi="Times New Roman" w:cs="Times New Roman"/>
            <w:color w:val="0000FF"/>
            <w:sz w:val="24"/>
            <w:szCs w:val="24"/>
            <w:u w:val="single"/>
            <w:lang w:val="en-PK" w:eastAsia="en-PK"/>
          </w:rPr>
          <w:t>timestamp</w:t>
        </w:r>
      </w:hyperlink>
      <w:r w:rsidRPr="00C23BB4">
        <w:rPr>
          <w:rFonts w:ascii="Times New Roman" w:eastAsia="Times New Roman" w:hAnsi="Times New Roman" w:cs="Times New Roman"/>
          <w:sz w:val="24"/>
          <w:szCs w:val="24"/>
          <w:lang w:val="en-PK" w:eastAsia="en-PK"/>
        </w:rPr>
        <w:t xml:space="preserve"> is set to the time (in milliseconds since midnight) the sender last touched the packet. The receive and transmit timestamps are not used.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15"/>
      </w:tblGrid>
      <w:tr w:rsidR="00C23BB4" w:rsidRPr="00C23BB4" w14:paraId="14898128" w14:textId="77777777" w:rsidTr="00C23BB4">
        <w:trPr>
          <w:tblCellSpacing w:w="15" w:type="dxa"/>
        </w:trPr>
        <w:tc>
          <w:tcPr>
            <w:tcW w:w="0" w:type="auto"/>
            <w:gridSpan w:val="32"/>
            <w:tcBorders>
              <w:top w:val="nil"/>
              <w:left w:val="nil"/>
              <w:bottom w:val="nil"/>
              <w:right w:val="nil"/>
            </w:tcBorders>
            <w:vAlign w:val="center"/>
            <w:hideMark/>
          </w:tcPr>
          <w:p w14:paraId="41D7F2C7" w14:textId="77777777" w:rsidR="00C23BB4" w:rsidRPr="00C23BB4" w:rsidRDefault="00C23BB4" w:rsidP="00C23BB4">
            <w:pPr>
              <w:spacing w:after="0" w:line="240" w:lineRule="auto"/>
              <w:jc w:val="center"/>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Timestamp message</w:t>
            </w:r>
            <w:hyperlink r:id="rId194" w:anchor="cite_note-rfc792-6" w:history="1">
              <w:r w:rsidRPr="00C23BB4">
                <w:rPr>
                  <w:rFonts w:ascii="Times New Roman" w:eastAsia="Times New Roman" w:hAnsi="Times New Roman" w:cs="Times New Roman"/>
                  <w:color w:val="0000FF"/>
                  <w:sz w:val="24"/>
                  <w:szCs w:val="24"/>
                  <w:u w:val="single"/>
                  <w:vertAlign w:val="superscript"/>
                  <w:lang w:val="en-PK" w:eastAsia="en-PK"/>
                </w:rPr>
                <w:t>[6]</w:t>
              </w:r>
            </w:hyperlink>
            <w:r w:rsidRPr="00C23BB4">
              <w:rPr>
                <w:rFonts w:ascii="Times New Roman" w:eastAsia="Times New Roman" w:hAnsi="Times New Roman" w:cs="Times New Roman"/>
                <w:sz w:val="24"/>
                <w:szCs w:val="24"/>
                <w:vertAlign w:val="superscript"/>
                <w:lang w:val="en-PK" w:eastAsia="en-PK"/>
              </w:rPr>
              <w:t>:15</w:t>
            </w:r>
            <w:r w:rsidRPr="00C23BB4">
              <w:rPr>
                <w:rFonts w:ascii="Times New Roman" w:eastAsia="Times New Roman" w:hAnsi="Times New Roman" w:cs="Times New Roman"/>
                <w:sz w:val="24"/>
                <w:szCs w:val="24"/>
                <w:lang w:val="en-PK" w:eastAsia="en-PK"/>
              </w:rPr>
              <w:t xml:space="preserve"> </w:t>
            </w:r>
          </w:p>
        </w:tc>
      </w:tr>
      <w:tr w:rsidR="00C23BB4" w:rsidRPr="00C23BB4" w14:paraId="1A0C38CB" w14:textId="77777777" w:rsidTr="00C23BB4">
        <w:trPr>
          <w:tblCellSpacing w:w="15" w:type="dxa"/>
        </w:trPr>
        <w:tc>
          <w:tcPr>
            <w:tcW w:w="0" w:type="auto"/>
            <w:vAlign w:val="center"/>
            <w:hideMark/>
          </w:tcPr>
          <w:p w14:paraId="7A2C8C3B"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00</w:t>
            </w:r>
          </w:p>
        </w:tc>
        <w:tc>
          <w:tcPr>
            <w:tcW w:w="0" w:type="auto"/>
            <w:vAlign w:val="center"/>
            <w:hideMark/>
          </w:tcPr>
          <w:p w14:paraId="1A0CB630"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01</w:t>
            </w:r>
          </w:p>
        </w:tc>
        <w:tc>
          <w:tcPr>
            <w:tcW w:w="0" w:type="auto"/>
            <w:vAlign w:val="center"/>
            <w:hideMark/>
          </w:tcPr>
          <w:p w14:paraId="74B60190"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02</w:t>
            </w:r>
          </w:p>
        </w:tc>
        <w:tc>
          <w:tcPr>
            <w:tcW w:w="0" w:type="auto"/>
            <w:vAlign w:val="center"/>
            <w:hideMark/>
          </w:tcPr>
          <w:p w14:paraId="0566DF03"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03</w:t>
            </w:r>
          </w:p>
        </w:tc>
        <w:tc>
          <w:tcPr>
            <w:tcW w:w="0" w:type="auto"/>
            <w:vAlign w:val="center"/>
            <w:hideMark/>
          </w:tcPr>
          <w:p w14:paraId="56862691"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04</w:t>
            </w:r>
          </w:p>
        </w:tc>
        <w:tc>
          <w:tcPr>
            <w:tcW w:w="0" w:type="auto"/>
            <w:vAlign w:val="center"/>
            <w:hideMark/>
          </w:tcPr>
          <w:p w14:paraId="73827685"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05</w:t>
            </w:r>
          </w:p>
        </w:tc>
        <w:tc>
          <w:tcPr>
            <w:tcW w:w="0" w:type="auto"/>
            <w:vAlign w:val="center"/>
            <w:hideMark/>
          </w:tcPr>
          <w:p w14:paraId="6F09B118"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06</w:t>
            </w:r>
          </w:p>
        </w:tc>
        <w:tc>
          <w:tcPr>
            <w:tcW w:w="0" w:type="auto"/>
            <w:vAlign w:val="center"/>
            <w:hideMark/>
          </w:tcPr>
          <w:p w14:paraId="61DBCB65"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 xml:space="preserve">07 </w:t>
            </w:r>
          </w:p>
        </w:tc>
        <w:tc>
          <w:tcPr>
            <w:tcW w:w="0" w:type="auto"/>
            <w:vAlign w:val="center"/>
            <w:hideMark/>
          </w:tcPr>
          <w:p w14:paraId="4816CE43"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08</w:t>
            </w:r>
          </w:p>
        </w:tc>
        <w:tc>
          <w:tcPr>
            <w:tcW w:w="0" w:type="auto"/>
            <w:vAlign w:val="center"/>
            <w:hideMark/>
          </w:tcPr>
          <w:p w14:paraId="2DF3C1C0"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09</w:t>
            </w:r>
          </w:p>
        </w:tc>
        <w:tc>
          <w:tcPr>
            <w:tcW w:w="0" w:type="auto"/>
            <w:vAlign w:val="center"/>
            <w:hideMark/>
          </w:tcPr>
          <w:p w14:paraId="7B5C9B51"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10</w:t>
            </w:r>
          </w:p>
        </w:tc>
        <w:tc>
          <w:tcPr>
            <w:tcW w:w="0" w:type="auto"/>
            <w:vAlign w:val="center"/>
            <w:hideMark/>
          </w:tcPr>
          <w:p w14:paraId="2ABF77F3"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11</w:t>
            </w:r>
          </w:p>
        </w:tc>
        <w:tc>
          <w:tcPr>
            <w:tcW w:w="0" w:type="auto"/>
            <w:vAlign w:val="center"/>
            <w:hideMark/>
          </w:tcPr>
          <w:p w14:paraId="0E697322"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12</w:t>
            </w:r>
          </w:p>
        </w:tc>
        <w:tc>
          <w:tcPr>
            <w:tcW w:w="0" w:type="auto"/>
            <w:vAlign w:val="center"/>
            <w:hideMark/>
          </w:tcPr>
          <w:p w14:paraId="7E728842"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13</w:t>
            </w:r>
          </w:p>
        </w:tc>
        <w:tc>
          <w:tcPr>
            <w:tcW w:w="0" w:type="auto"/>
            <w:vAlign w:val="center"/>
            <w:hideMark/>
          </w:tcPr>
          <w:p w14:paraId="0AE252ED"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14</w:t>
            </w:r>
          </w:p>
        </w:tc>
        <w:tc>
          <w:tcPr>
            <w:tcW w:w="0" w:type="auto"/>
            <w:vAlign w:val="center"/>
            <w:hideMark/>
          </w:tcPr>
          <w:p w14:paraId="279406D2"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 xml:space="preserve">15 </w:t>
            </w:r>
          </w:p>
        </w:tc>
        <w:tc>
          <w:tcPr>
            <w:tcW w:w="0" w:type="auto"/>
            <w:vAlign w:val="center"/>
            <w:hideMark/>
          </w:tcPr>
          <w:p w14:paraId="74D66D05"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16</w:t>
            </w:r>
          </w:p>
        </w:tc>
        <w:tc>
          <w:tcPr>
            <w:tcW w:w="0" w:type="auto"/>
            <w:vAlign w:val="center"/>
            <w:hideMark/>
          </w:tcPr>
          <w:p w14:paraId="612144A3"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17</w:t>
            </w:r>
          </w:p>
        </w:tc>
        <w:tc>
          <w:tcPr>
            <w:tcW w:w="0" w:type="auto"/>
            <w:vAlign w:val="center"/>
            <w:hideMark/>
          </w:tcPr>
          <w:p w14:paraId="545309BD"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18</w:t>
            </w:r>
          </w:p>
        </w:tc>
        <w:tc>
          <w:tcPr>
            <w:tcW w:w="0" w:type="auto"/>
            <w:vAlign w:val="center"/>
            <w:hideMark/>
          </w:tcPr>
          <w:p w14:paraId="10A9806A"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19</w:t>
            </w:r>
          </w:p>
        </w:tc>
        <w:tc>
          <w:tcPr>
            <w:tcW w:w="0" w:type="auto"/>
            <w:vAlign w:val="center"/>
            <w:hideMark/>
          </w:tcPr>
          <w:p w14:paraId="51B0136F"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20</w:t>
            </w:r>
          </w:p>
        </w:tc>
        <w:tc>
          <w:tcPr>
            <w:tcW w:w="0" w:type="auto"/>
            <w:vAlign w:val="center"/>
            <w:hideMark/>
          </w:tcPr>
          <w:p w14:paraId="6AE67A9D"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21</w:t>
            </w:r>
          </w:p>
        </w:tc>
        <w:tc>
          <w:tcPr>
            <w:tcW w:w="0" w:type="auto"/>
            <w:vAlign w:val="center"/>
            <w:hideMark/>
          </w:tcPr>
          <w:p w14:paraId="26FACB74"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22</w:t>
            </w:r>
          </w:p>
        </w:tc>
        <w:tc>
          <w:tcPr>
            <w:tcW w:w="0" w:type="auto"/>
            <w:vAlign w:val="center"/>
            <w:hideMark/>
          </w:tcPr>
          <w:p w14:paraId="7E5BE2B3"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 xml:space="preserve">23 </w:t>
            </w:r>
          </w:p>
        </w:tc>
        <w:tc>
          <w:tcPr>
            <w:tcW w:w="0" w:type="auto"/>
            <w:vAlign w:val="center"/>
            <w:hideMark/>
          </w:tcPr>
          <w:p w14:paraId="2614EAC2"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24</w:t>
            </w:r>
          </w:p>
        </w:tc>
        <w:tc>
          <w:tcPr>
            <w:tcW w:w="0" w:type="auto"/>
            <w:vAlign w:val="center"/>
            <w:hideMark/>
          </w:tcPr>
          <w:p w14:paraId="0B7EE687"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25</w:t>
            </w:r>
          </w:p>
        </w:tc>
        <w:tc>
          <w:tcPr>
            <w:tcW w:w="0" w:type="auto"/>
            <w:vAlign w:val="center"/>
            <w:hideMark/>
          </w:tcPr>
          <w:p w14:paraId="1E5E788D"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26</w:t>
            </w:r>
          </w:p>
        </w:tc>
        <w:tc>
          <w:tcPr>
            <w:tcW w:w="0" w:type="auto"/>
            <w:vAlign w:val="center"/>
            <w:hideMark/>
          </w:tcPr>
          <w:p w14:paraId="294372D8"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27</w:t>
            </w:r>
          </w:p>
        </w:tc>
        <w:tc>
          <w:tcPr>
            <w:tcW w:w="0" w:type="auto"/>
            <w:vAlign w:val="center"/>
            <w:hideMark/>
          </w:tcPr>
          <w:p w14:paraId="1B999619"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28</w:t>
            </w:r>
          </w:p>
        </w:tc>
        <w:tc>
          <w:tcPr>
            <w:tcW w:w="0" w:type="auto"/>
            <w:vAlign w:val="center"/>
            <w:hideMark/>
          </w:tcPr>
          <w:p w14:paraId="6E1FF773"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29</w:t>
            </w:r>
          </w:p>
        </w:tc>
        <w:tc>
          <w:tcPr>
            <w:tcW w:w="0" w:type="auto"/>
            <w:vAlign w:val="center"/>
            <w:hideMark/>
          </w:tcPr>
          <w:p w14:paraId="5B64E3B9"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30</w:t>
            </w:r>
          </w:p>
        </w:tc>
        <w:tc>
          <w:tcPr>
            <w:tcW w:w="0" w:type="auto"/>
            <w:vAlign w:val="center"/>
            <w:hideMark/>
          </w:tcPr>
          <w:p w14:paraId="48810E3E"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 xml:space="preserve">31 </w:t>
            </w:r>
          </w:p>
        </w:tc>
      </w:tr>
      <w:tr w:rsidR="00C23BB4" w:rsidRPr="00C23BB4" w14:paraId="76B9B4DF" w14:textId="77777777" w:rsidTr="00C23BB4">
        <w:trPr>
          <w:tblCellSpacing w:w="15" w:type="dxa"/>
        </w:trPr>
        <w:tc>
          <w:tcPr>
            <w:tcW w:w="0" w:type="auto"/>
            <w:gridSpan w:val="8"/>
            <w:vAlign w:val="center"/>
            <w:hideMark/>
          </w:tcPr>
          <w:p w14:paraId="61EB762C" w14:textId="77777777" w:rsidR="00C23BB4" w:rsidRPr="00C23BB4" w:rsidRDefault="00C23BB4" w:rsidP="00C23BB4">
            <w:pPr>
              <w:spacing w:after="0" w:line="240" w:lineRule="auto"/>
              <w:jc w:val="center"/>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Type = 13 </w:t>
            </w:r>
          </w:p>
        </w:tc>
        <w:tc>
          <w:tcPr>
            <w:tcW w:w="0" w:type="auto"/>
            <w:gridSpan w:val="8"/>
            <w:vAlign w:val="center"/>
            <w:hideMark/>
          </w:tcPr>
          <w:p w14:paraId="21215931" w14:textId="77777777" w:rsidR="00C23BB4" w:rsidRPr="00C23BB4" w:rsidRDefault="00C23BB4" w:rsidP="00C23BB4">
            <w:pPr>
              <w:spacing w:after="0" w:line="240" w:lineRule="auto"/>
              <w:jc w:val="center"/>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Code = 0 </w:t>
            </w:r>
          </w:p>
        </w:tc>
        <w:tc>
          <w:tcPr>
            <w:tcW w:w="0" w:type="auto"/>
            <w:gridSpan w:val="16"/>
            <w:vAlign w:val="center"/>
            <w:hideMark/>
          </w:tcPr>
          <w:p w14:paraId="17677329" w14:textId="77777777" w:rsidR="00C23BB4" w:rsidRPr="00C23BB4" w:rsidRDefault="00C23BB4" w:rsidP="00C23BB4">
            <w:pPr>
              <w:spacing w:after="0" w:line="240" w:lineRule="auto"/>
              <w:jc w:val="center"/>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Checksum </w:t>
            </w:r>
          </w:p>
        </w:tc>
      </w:tr>
      <w:tr w:rsidR="00C23BB4" w:rsidRPr="00C23BB4" w14:paraId="2E2D5A86" w14:textId="77777777" w:rsidTr="00C23BB4">
        <w:trPr>
          <w:tblCellSpacing w:w="15" w:type="dxa"/>
        </w:trPr>
        <w:tc>
          <w:tcPr>
            <w:tcW w:w="0" w:type="auto"/>
            <w:gridSpan w:val="16"/>
            <w:vAlign w:val="center"/>
            <w:hideMark/>
          </w:tcPr>
          <w:p w14:paraId="4D5CCC11" w14:textId="77777777" w:rsidR="00C23BB4" w:rsidRPr="00C23BB4" w:rsidRDefault="00C23BB4" w:rsidP="00C23BB4">
            <w:pPr>
              <w:spacing w:after="0" w:line="240" w:lineRule="auto"/>
              <w:jc w:val="center"/>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Identifier </w:t>
            </w:r>
          </w:p>
        </w:tc>
        <w:tc>
          <w:tcPr>
            <w:tcW w:w="0" w:type="auto"/>
            <w:gridSpan w:val="16"/>
            <w:vAlign w:val="center"/>
            <w:hideMark/>
          </w:tcPr>
          <w:p w14:paraId="7C0D8828" w14:textId="77777777" w:rsidR="00C23BB4" w:rsidRPr="00C23BB4" w:rsidRDefault="00C23BB4" w:rsidP="00C23BB4">
            <w:pPr>
              <w:spacing w:after="0" w:line="240" w:lineRule="auto"/>
              <w:jc w:val="center"/>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Sequence number </w:t>
            </w:r>
          </w:p>
        </w:tc>
      </w:tr>
      <w:tr w:rsidR="00C23BB4" w:rsidRPr="00C23BB4" w14:paraId="37C1964E" w14:textId="77777777" w:rsidTr="00C23BB4">
        <w:trPr>
          <w:tblCellSpacing w:w="15" w:type="dxa"/>
        </w:trPr>
        <w:tc>
          <w:tcPr>
            <w:tcW w:w="0" w:type="auto"/>
            <w:gridSpan w:val="32"/>
            <w:vAlign w:val="center"/>
            <w:hideMark/>
          </w:tcPr>
          <w:p w14:paraId="1CF6810D" w14:textId="77777777" w:rsidR="00C23BB4" w:rsidRPr="00C23BB4" w:rsidRDefault="00C23BB4" w:rsidP="00C23BB4">
            <w:pPr>
              <w:spacing w:after="0" w:line="240" w:lineRule="auto"/>
              <w:jc w:val="center"/>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Originate timestamp </w:t>
            </w:r>
          </w:p>
        </w:tc>
      </w:tr>
      <w:tr w:rsidR="00C23BB4" w:rsidRPr="00C23BB4" w14:paraId="34D1B109" w14:textId="77777777" w:rsidTr="00C23BB4">
        <w:trPr>
          <w:tblCellSpacing w:w="15" w:type="dxa"/>
        </w:trPr>
        <w:tc>
          <w:tcPr>
            <w:tcW w:w="0" w:type="auto"/>
            <w:gridSpan w:val="32"/>
            <w:vAlign w:val="center"/>
            <w:hideMark/>
          </w:tcPr>
          <w:p w14:paraId="18B00C39" w14:textId="77777777" w:rsidR="00C23BB4" w:rsidRPr="00C23BB4" w:rsidRDefault="00C23BB4" w:rsidP="00C23BB4">
            <w:pPr>
              <w:spacing w:after="0" w:line="240" w:lineRule="auto"/>
              <w:jc w:val="center"/>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Receive timestamp </w:t>
            </w:r>
          </w:p>
        </w:tc>
      </w:tr>
      <w:tr w:rsidR="00C23BB4" w:rsidRPr="00C23BB4" w14:paraId="6330776D" w14:textId="77777777" w:rsidTr="00C23BB4">
        <w:trPr>
          <w:tblCellSpacing w:w="15" w:type="dxa"/>
        </w:trPr>
        <w:tc>
          <w:tcPr>
            <w:tcW w:w="0" w:type="auto"/>
            <w:gridSpan w:val="32"/>
            <w:vAlign w:val="center"/>
            <w:hideMark/>
          </w:tcPr>
          <w:p w14:paraId="6B81874D" w14:textId="77777777" w:rsidR="00C23BB4" w:rsidRPr="00C23BB4" w:rsidRDefault="00C23BB4" w:rsidP="00C23BB4">
            <w:pPr>
              <w:spacing w:after="0" w:line="240" w:lineRule="auto"/>
              <w:jc w:val="center"/>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lastRenderedPageBreak/>
              <w:t xml:space="preserve">Transmit timestamp </w:t>
            </w:r>
          </w:p>
        </w:tc>
      </w:tr>
    </w:tbl>
    <w:p w14:paraId="55628483" w14:textId="77777777" w:rsidR="00C23BB4" w:rsidRPr="00C23BB4" w:rsidRDefault="00C23BB4" w:rsidP="00C23BB4">
      <w:pPr>
        <w:spacing w:before="100" w:beforeAutospacing="1" w:after="100" w:afterAutospacing="1"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Where: </w:t>
      </w:r>
    </w:p>
    <w:p w14:paraId="3F826F5B" w14:textId="77777777" w:rsidR="00C23BB4" w:rsidRPr="00C23BB4" w:rsidRDefault="00C23BB4" w:rsidP="00C23BB4">
      <w:pPr>
        <w:spacing w:after="0" w:line="240" w:lineRule="auto"/>
        <w:ind w:left="720"/>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b/>
          <w:bCs/>
          <w:sz w:val="24"/>
          <w:szCs w:val="24"/>
          <w:lang w:val="en-PK" w:eastAsia="en-PK"/>
        </w:rPr>
        <w:t>Type</w:t>
      </w:r>
      <w:r w:rsidRPr="00C23BB4">
        <w:rPr>
          <w:rFonts w:ascii="Times New Roman" w:eastAsia="Times New Roman" w:hAnsi="Times New Roman" w:cs="Times New Roman"/>
          <w:sz w:val="24"/>
          <w:szCs w:val="24"/>
          <w:lang w:val="en-PK" w:eastAsia="en-PK"/>
        </w:rPr>
        <w:t xml:space="preserve"> must be set to 13</w:t>
      </w:r>
    </w:p>
    <w:p w14:paraId="09F6C0C4" w14:textId="77777777" w:rsidR="00C23BB4" w:rsidRPr="00C23BB4" w:rsidRDefault="00C23BB4" w:rsidP="00C23BB4">
      <w:pPr>
        <w:spacing w:after="0" w:line="240" w:lineRule="auto"/>
        <w:ind w:left="720"/>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b/>
          <w:bCs/>
          <w:sz w:val="24"/>
          <w:szCs w:val="24"/>
          <w:lang w:val="en-PK" w:eastAsia="en-PK"/>
        </w:rPr>
        <w:t>Code</w:t>
      </w:r>
      <w:r w:rsidRPr="00C23BB4">
        <w:rPr>
          <w:rFonts w:ascii="Times New Roman" w:eastAsia="Times New Roman" w:hAnsi="Times New Roman" w:cs="Times New Roman"/>
          <w:sz w:val="24"/>
          <w:szCs w:val="24"/>
          <w:lang w:val="en-PK" w:eastAsia="en-PK"/>
        </w:rPr>
        <w:t xml:space="preserve"> must be set to 0</w:t>
      </w:r>
    </w:p>
    <w:p w14:paraId="5A4DD659" w14:textId="77777777" w:rsidR="00C23BB4" w:rsidRPr="00C23BB4" w:rsidRDefault="00C23BB4" w:rsidP="00C23BB4">
      <w:pPr>
        <w:spacing w:after="0" w:line="240" w:lineRule="auto"/>
        <w:ind w:left="720"/>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b/>
          <w:bCs/>
          <w:sz w:val="24"/>
          <w:szCs w:val="24"/>
          <w:lang w:val="en-PK" w:eastAsia="en-PK"/>
        </w:rPr>
        <w:t>Identifier</w:t>
      </w:r>
      <w:r w:rsidRPr="00C23BB4">
        <w:rPr>
          <w:rFonts w:ascii="Times New Roman" w:eastAsia="Times New Roman" w:hAnsi="Times New Roman" w:cs="Times New Roman"/>
          <w:sz w:val="24"/>
          <w:szCs w:val="24"/>
          <w:lang w:val="en-PK" w:eastAsia="en-PK"/>
        </w:rPr>
        <w:t xml:space="preserve"> and </w:t>
      </w:r>
      <w:r w:rsidRPr="00C23BB4">
        <w:rPr>
          <w:rFonts w:ascii="Times New Roman" w:eastAsia="Times New Roman" w:hAnsi="Times New Roman" w:cs="Times New Roman"/>
          <w:b/>
          <w:bCs/>
          <w:sz w:val="24"/>
          <w:szCs w:val="24"/>
          <w:lang w:val="en-PK" w:eastAsia="en-PK"/>
        </w:rPr>
        <w:t>Sequence Number</w:t>
      </w:r>
      <w:r w:rsidRPr="00C23BB4">
        <w:rPr>
          <w:rFonts w:ascii="Times New Roman" w:eastAsia="Times New Roman" w:hAnsi="Times New Roman" w:cs="Times New Roman"/>
          <w:sz w:val="24"/>
          <w:szCs w:val="24"/>
          <w:lang w:val="en-PK" w:eastAsia="en-PK"/>
        </w:rPr>
        <w:t xml:space="preserve"> can be used by the client to match the </w:t>
      </w:r>
      <w:hyperlink r:id="rId195" w:anchor="Timestamp_reply" w:history="1">
        <w:r w:rsidRPr="00C23BB4">
          <w:rPr>
            <w:rFonts w:ascii="Times New Roman" w:eastAsia="Times New Roman" w:hAnsi="Times New Roman" w:cs="Times New Roman"/>
            <w:color w:val="0000FF"/>
            <w:sz w:val="24"/>
            <w:szCs w:val="24"/>
            <w:u w:val="single"/>
            <w:lang w:val="en-PK" w:eastAsia="en-PK"/>
          </w:rPr>
          <w:t>timestamp reply</w:t>
        </w:r>
      </w:hyperlink>
      <w:r w:rsidRPr="00C23BB4">
        <w:rPr>
          <w:rFonts w:ascii="Times New Roman" w:eastAsia="Times New Roman" w:hAnsi="Times New Roman" w:cs="Times New Roman"/>
          <w:sz w:val="24"/>
          <w:szCs w:val="24"/>
          <w:lang w:val="en-PK" w:eastAsia="en-PK"/>
        </w:rPr>
        <w:t xml:space="preserve"> with the timestamp request.</w:t>
      </w:r>
    </w:p>
    <w:p w14:paraId="7725088B" w14:textId="77777777" w:rsidR="00C23BB4" w:rsidRPr="00C23BB4" w:rsidRDefault="00C23BB4" w:rsidP="00C23BB4">
      <w:pPr>
        <w:spacing w:after="0" w:line="240" w:lineRule="auto"/>
        <w:ind w:left="720"/>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b/>
          <w:bCs/>
          <w:sz w:val="24"/>
          <w:szCs w:val="24"/>
          <w:lang w:val="en-PK" w:eastAsia="en-PK"/>
        </w:rPr>
        <w:t>Originate timestamp</w:t>
      </w:r>
      <w:r w:rsidRPr="00C23BB4">
        <w:rPr>
          <w:rFonts w:ascii="Times New Roman" w:eastAsia="Times New Roman" w:hAnsi="Times New Roman" w:cs="Times New Roman"/>
          <w:sz w:val="24"/>
          <w:szCs w:val="24"/>
          <w:lang w:val="en-PK" w:eastAsia="en-PK"/>
        </w:rPr>
        <w:t xml:space="preserve"> is the number of milliseconds since midnight </w:t>
      </w:r>
      <w:hyperlink r:id="rId196" w:tooltip="Universal Time" w:history="1">
        <w:r w:rsidRPr="00C23BB4">
          <w:rPr>
            <w:rFonts w:ascii="Times New Roman" w:eastAsia="Times New Roman" w:hAnsi="Times New Roman" w:cs="Times New Roman"/>
            <w:color w:val="0000FF"/>
            <w:sz w:val="24"/>
            <w:szCs w:val="24"/>
            <w:u w:val="single"/>
            <w:lang w:val="en-PK" w:eastAsia="en-PK"/>
          </w:rPr>
          <w:t>Universal Time</w:t>
        </w:r>
      </w:hyperlink>
      <w:r w:rsidRPr="00C23BB4">
        <w:rPr>
          <w:rFonts w:ascii="Times New Roman" w:eastAsia="Times New Roman" w:hAnsi="Times New Roman" w:cs="Times New Roman"/>
          <w:sz w:val="24"/>
          <w:szCs w:val="24"/>
          <w:lang w:val="en-PK" w:eastAsia="en-PK"/>
        </w:rPr>
        <w:t xml:space="preserve"> (UT). If a UT reference is not available the most-significant bit can be set to indicate a non-standard time value.</w:t>
      </w:r>
    </w:p>
    <w:p w14:paraId="62C5B222" w14:textId="77777777" w:rsidR="00C23BB4" w:rsidRPr="00C23BB4" w:rsidRDefault="00C23BB4" w:rsidP="00C23BB4">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C23BB4">
        <w:rPr>
          <w:rFonts w:ascii="Times New Roman" w:eastAsia="Times New Roman" w:hAnsi="Times New Roman" w:cs="Times New Roman"/>
          <w:b/>
          <w:bCs/>
          <w:sz w:val="27"/>
          <w:szCs w:val="27"/>
          <w:lang w:val="en-PK" w:eastAsia="en-PK"/>
        </w:rPr>
        <w:t>Timestamp reply</w:t>
      </w:r>
    </w:p>
    <w:p w14:paraId="554FA315" w14:textId="77777777" w:rsidR="00C23BB4" w:rsidRPr="00C23BB4" w:rsidRDefault="00C23BB4" w:rsidP="00C23BB4">
      <w:pPr>
        <w:spacing w:before="100" w:beforeAutospacing="1" w:after="100" w:afterAutospacing="1"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i/>
          <w:iCs/>
          <w:sz w:val="24"/>
          <w:szCs w:val="24"/>
          <w:lang w:val="en-PK" w:eastAsia="en-PK"/>
        </w:rPr>
        <w:t>Timestamp Reply</w:t>
      </w:r>
      <w:r w:rsidRPr="00C23BB4">
        <w:rPr>
          <w:rFonts w:ascii="Times New Roman" w:eastAsia="Times New Roman" w:hAnsi="Times New Roman" w:cs="Times New Roman"/>
          <w:sz w:val="24"/>
          <w:szCs w:val="24"/>
          <w:lang w:val="en-PK" w:eastAsia="en-PK"/>
        </w:rPr>
        <w:t xml:space="preserve"> replies to a </w:t>
      </w:r>
      <w:hyperlink r:id="rId197" w:anchor="Timestamp" w:history="1">
        <w:r w:rsidRPr="00C23BB4">
          <w:rPr>
            <w:rFonts w:ascii="Times New Roman" w:eastAsia="Times New Roman" w:hAnsi="Times New Roman" w:cs="Times New Roman"/>
            <w:i/>
            <w:iCs/>
            <w:color w:val="0000FF"/>
            <w:sz w:val="24"/>
            <w:szCs w:val="24"/>
            <w:u w:val="single"/>
            <w:lang w:val="en-PK" w:eastAsia="en-PK"/>
          </w:rPr>
          <w:t>Timestamp</w:t>
        </w:r>
      </w:hyperlink>
      <w:r w:rsidRPr="00C23BB4">
        <w:rPr>
          <w:rFonts w:ascii="Times New Roman" w:eastAsia="Times New Roman" w:hAnsi="Times New Roman" w:cs="Times New Roman"/>
          <w:sz w:val="24"/>
          <w:szCs w:val="24"/>
          <w:lang w:val="en-PK" w:eastAsia="en-PK"/>
        </w:rPr>
        <w:t xml:space="preserve"> message. It consists of the originating timestamp sent by the sender of the </w:t>
      </w:r>
      <w:r w:rsidRPr="00C23BB4">
        <w:rPr>
          <w:rFonts w:ascii="Times New Roman" w:eastAsia="Times New Roman" w:hAnsi="Times New Roman" w:cs="Times New Roman"/>
          <w:i/>
          <w:iCs/>
          <w:sz w:val="24"/>
          <w:szCs w:val="24"/>
          <w:lang w:val="en-PK" w:eastAsia="en-PK"/>
        </w:rPr>
        <w:t>Timestamp</w:t>
      </w:r>
      <w:r w:rsidRPr="00C23BB4">
        <w:rPr>
          <w:rFonts w:ascii="Times New Roman" w:eastAsia="Times New Roman" w:hAnsi="Times New Roman" w:cs="Times New Roman"/>
          <w:sz w:val="24"/>
          <w:szCs w:val="24"/>
          <w:lang w:val="en-PK" w:eastAsia="en-PK"/>
        </w:rPr>
        <w:t xml:space="preserve"> as well as a receive timestamp indicating when the </w:t>
      </w:r>
      <w:r w:rsidRPr="00C23BB4">
        <w:rPr>
          <w:rFonts w:ascii="Times New Roman" w:eastAsia="Times New Roman" w:hAnsi="Times New Roman" w:cs="Times New Roman"/>
          <w:i/>
          <w:iCs/>
          <w:sz w:val="24"/>
          <w:szCs w:val="24"/>
          <w:lang w:val="en-PK" w:eastAsia="en-PK"/>
        </w:rPr>
        <w:t>Timestamp</w:t>
      </w:r>
      <w:r w:rsidRPr="00C23BB4">
        <w:rPr>
          <w:rFonts w:ascii="Times New Roman" w:eastAsia="Times New Roman" w:hAnsi="Times New Roman" w:cs="Times New Roman"/>
          <w:sz w:val="24"/>
          <w:szCs w:val="24"/>
          <w:lang w:val="en-PK" w:eastAsia="en-PK"/>
        </w:rPr>
        <w:t xml:space="preserve"> was received and a transmit timestamp indicating when the </w:t>
      </w:r>
      <w:r w:rsidRPr="00C23BB4">
        <w:rPr>
          <w:rFonts w:ascii="Times New Roman" w:eastAsia="Times New Roman" w:hAnsi="Times New Roman" w:cs="Times New Roman"/>
          <w:i/>
          <w:iCs/>
          <w:sz w:val="24"/>
          <w:szCs w:val="24"/>
          <w:lang w:val="en-PK" w:eastAsia="en-PK"/>
        </w:rPr>
        <w:t>Timestamp reply</w:t>
      </w:r>
      <w:r w:rsidRPr="00C23BB4">
        <w:rPr>
          <w:rFonts w:ascii="Times New Roman" w:eastAsia="Times New Roman" w:hAnsi="Times New Roman" w:cs="Times New Roman"/>
          <w:sz w:val="24"/>
          <w:szCs w:val="24"/>
          <w:lang w:val="en-PK" w:eastAsia="en-PK"/>
        </w:rPr>
        <w:t xml:space="preserve"> was sent.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15"/>
      </w:tblGrid>
      <w:tr w:rsidR="00C23BB4" w:rsidRPr="00C23BB4" w14:paraId="36836A4A" w14:textId="77777777" w:rsidTr="00C23BB4">
        <w:trPr>
          <w:tblCellSpacing w:w="15" w:type="dxa"/>
        </w:trPr>
        <w:tc>
          <w:tcPr>
            <w:tcW w:w="0" w:type="auto"/>
            <w:gridSpan w:val="32"/>
            <w:tcBorders>
              <w:top w:val="nil"/>
              <w:left w:val="nil"/>
              <w:bottom w:val="nil"/>
              <w:right w:val="nil"/>
            </w:tcBorders>
            <w:vAlign w:val="center"/>
            <w:hideMark/>
          </w:tcPr>
          <w:p w14:paraId="6B304993" w14:textId="77777777" w:rsidR="00C23BB4" w:rsidRPr="00C23BB4" w:rsidRDefault="00C23BB4" w:rsidP="00C23BB4">
            <w:pPr>
              <w:spacing w:after="0" w:line="240" w:lineRule="auto"/>
              <w:jc w:val="center"/>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Timestamp reply message</w:t>
            </w:r>
            <w:hyperlink r:id="rId198" w:anchor="cite_note-rfc792-6" w:history="1">
              <w:r w:rsidRPr="00C23BB4">
                <w:rPr>
                  <w:rFonts w:ascii="Times New Roman" w:eastAsia="Times New Roman" w:hAnsi="Times New Roman" w:cs="Times New Roman"/>
                  <w:color w:val="0000FF"/>
                  <w:sz w:val="24"/>
                  <w:szCs w:val="24"/>
                  <w:u w:val="single"/>
                  <w:vertAlign w:val="superscript"/>
                  <w:lang w:val="en-PK" w:eastAsia="en-PK"/>
                </w:rPr>
                <w:t>[6]</w:t>
              </w:r>
            </w:hyperlink>
            <w:r w:rsidRPr="00C23BB4">
              <w:rPr>
                <w:rFonts w:ascii="Times New Roman" w:eastAsia="Times New Roman" w:hAnsi="Times New Roman" w:cs="Times New Roman"/>
                <w:sz w:val="24"/>
                <w:szCs w:val="24"/>
                <w:vertAlign w:val="superscript"/>
                <w:lang w:val="en-PK" w:eastAsia="en-PK"/>
              </w:rPr>
              <w:t>:15</w:t>
            </w:r>
            <w:r w:rsidRPr="00C23BB4">
              <w:rPr>
                <w:rFonts w:ascii="Times New Roman" w:eastAsia="Times New Roman" w:hAnsi="Times New Roman" w:cs="Times New Roman"/>
                <w:sz w:val="24"/>
                <w:szCs w:val="24"/>
                <w:lang w:val="en-PK" w:eastAsia="en-PK"/>
              </w:rPr>
              <w:t xml:space="preserve"> </w:t>
            </w:r>
          </w:p>
        </w:tc>
      </w:tr>
      <w:tr w:rsidR="00C23BB4" w:rsidRPr="00C23BB4" w14:paraId="2C597865" w14:textId="77777777" w:rsidTr="00C23BB4">
        <w:trPr>
          <w:tblCellSpacing w:w="15" w:type="dxa"/>
        </w:trPr>
        <w:tc>
          <w:tcPr>
            <w:tcW w:w="0" w:type="auto"/>
            <w:vAlign w:val="center"/>
            <w:hideMark/>
          </w:tcPr>
          <w:p w14:paraId="6A916349"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00</w:t>
            </w:r>
          </w:p>
        </w:tc>
        <w:tc>
          <w:tcPr>
            <w:tcW w:w="0" w:type="auto"/>
            <w:vAlign w:val="center"/>
            <w:hideMark/>
          </w:tcPr>
          <w:p w14:paraId="669ACF85"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01</w:t>
            </w:r>
          </w:p>
        </w:tc>
        <w:tc>
          <w:tcPr>
            <w:tcW w:w="0" w:type="auto"/>
            <w:vAlign w:val="center"/>
            <w:hideMark/>
          </w:tcPr>
          <w:p w14:paraId="5C17FFA6"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02</w:t>
            </w:r>
          </w:p>
        </w:tc>
        <w:tc>
          <w:tcPr>
            <w:tcW w:w="0" w:type="auto"/>
            <w:vAlign w:val="center"/>
            <w:hideMark/>
          </w:tcPr>
          <w:p w14:paraId="1FB77772"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03</w:t>
            </w:r>
          </w:p>
        </w:tc>
        <w:tc>
          <w:tcPr>
            <w:tcW w:w="0" w:type="auto"/>
            <w:vAlign w:val="center"/>
            <w:hideMark/>
          </w:tcPr>
          <w:p w14:paraId="5C6E18B8"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04</w:t>
            </w:r>
          </w:p>
        </w:tc>
        <w:tc>
          <w:tcPr>
            <w:tcW w:w="0" w:type="auto"/>
            <w:vAlign w:val="center"/>
            <w:hideMark/>
          </w:tcPr>
          <w:p w14:paraId="06B72F8D"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05</w:t>
            </w:r>
          </w:p>
        </w:tc>
        <w:tc>
          <w:tcPr>
            <w:tcW w:w="0" w:type="auto"/>
            <w:vAlign w:val="center"/>
            <w:hideMark/>
          </w:tcPr>
          <w:p w14:paraId="3CA7EC7F"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06</w:t>
            </w:r>
          </w:p>
        </w:tc>
        <w:tc>
          <w:tcPr>
            <w:tcW w:w="0" w:type="auto"/>
            <w:vAlign w:val="center"/>
            <w:hideMark/>
          </w:tcPr>
          <w:p w14:paraId="1128876D"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 xml:space="preserve">07 </w:t>
            </w:r>
          </w:p>
        </w:tc>
        <w:tc>
          <w:tcPr>
            <w:tcW w:w="0" w:type="auto"/>
            <w:vAlign w:val="center"/>
            <w:hideMark/>
          </w:tcPr>
          <w:p w14:paraId="5AE0186B"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08</w:t>
            </w:r>
          </w:p>
        </w:tc>
        <w:tc>
          <w:tcPr>
            <w:tcW w:w="0" w:type="auto"/>
            <w:vAlign w:val="center"/>
            <w:hideMark/>
          </w:tcPr>
          <w:p w14:paraId="6215A712"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09</w:t>
            </w:r>
          </w:p>
        </w:tc>
        <w:tc>
          <w:tcPr>
            <w:tcW w:w="0" w:type="auto"/>
            <w:vAlign w:val="center"/>
            <w:hideMark/>
          </w:tcPr>
          <w:p w14:paraId="73B75473"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10</w:t>
            </w:r>
          </w:p>
        </w:tc>
        <w:tc>
          <w:tcPr>
            <w:tcW w:w="0" w:type="auto"/>
            <w:vAlign w:val="center"/>
            <w:hideMark/>
          </w:tcPr>
          <w:p w14:paraId="5B2FA3BB"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11</w:t>
            </w:r>
          </w:p>
        </w:tc>
        <w:tc>
          <w:tcPr>
            <w:tcW w:w="0" w:type="auto"/>
            <w:vAlign w:val="center"/>
            <w:hideMark/>
          </w:tcPr>
          <w:p w14:paraId="4DA922C3"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12</w:t>
            </w:r>
          </w:p>
        </w:tc>
        <w:tc>
          <w:tcPr>
            <w:tcW w:w="0" w:type="auto"/>
            <w:vAlign w:val="center"/>
            <w:hideMark/>
          </w:tcPr>
          <w:p w14:paraId="6CA766E8"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13</w:t>
            </w:r>
          </w:p>
        </w:tc>
        <w:tc>
          <w:tcPr>
            <w:tcW w:w="0" w:type="auto"/>
            <w:vAlign w:val="center"/>
            <w:hideMark/>
          </w:tcPr>
          <w:p w14:paraId="6D23CAD7"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14</w:t>
            </w:r>
          </w:p>
        </w:tc>
        <w:tc>
          <w:tcPr>
            <w:tcW w:w="0" w:type="auto"/>
            <w:vAlign w:val="center"/>
            <w:hideMark/>
          </w:tcPr>
          <w:p w14:paraId="11297DFD"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 xml:space="preserve">15 </w:t>
            </w:r>
          </w:p>
        </w:tc>
        <w:tc>
          <w:tcPr>
            <w:tcW w:w="0" w:type="auto"/>
            <w:vAlign w:val="center"/>
            <w:hideMark/>
          </w:tcPr>
          <w:p w14:paraId="7FD30B54"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16</w:t>
            </w:r>
          </w:p>
        </w:tc>
        <w:tc>
          <w:tcPr>
            <w:tcW w:w="0" w:type="auto"/>
            <w:vAlign w:val="center"/>
            <w:hideMark/>
          </w:tcPr>
          <w:p w14:paraId="5E668D1A"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17</w:t>
            </w:r>
          </w:p>
        </w:tc>
        <w:tc>
          <w:tcPr>
            <w:tcW w:w="0" w:type="auto"/>
            <w:vAlign w:val="center"/>
            <w:hideMark/>
          </w:tcPr>
          <w:p w14:paraId="1F3FF464"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18</w:t>
            </w:r>
          </w:p>
        </w:tc>
        <w:tc>
          <w:tcPr>
            <w:tcW w:w="0" w:type="auto"/>
            <w:vAlign w:val="center"/>
            <w:hideMark/>
          </w:tcPr>
          <w:p w14:paraId="738F60EA"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19</w:t>
            </w:r>
          </w:p>
        </w:tc>
        <w:tc>
          <w:tcPr>
            <w:tcW w:w="0" w:type="auto"/>
            <w:vAlign w:val="center"/>
            <w:hideMark/>
          </w:tcPr>
          <w:p w14:paraId="5E85E0E0"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20</w:t>
            </w:r>
          </w:p>
        </w:tc>
        <w:tc>
          <w:tcPr>
            <w:tcW w:w="0" w:type="auto"/>
            <w:vAlign w:val="center"/>
            <w:hideMark/>
          </w:tcPr>
          <w:p w14:paraId="5110D28E"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21</w:t>
            </w:r>
          </w:p>
        </w:tc>
        <w:tc>
          <w:tcPr>
            <w:tcW w:w="0" w:type="auto"/>
            <w:vAlign w:val="center"/>
            <w:hideMark/>
          </w:tcPr>
          <w:p w14:paraId="0D6A81FB"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22</w:t>
            </w:r>
          </w:p>
        </w:tc>
        <w:tc>
          <w:tcPr>
            <w:tcW w:w="0" w:type="auto"/>
            <w:vAlign w:val="center"/>
            <w:hideMark/>
          </w:tcPr>
          <w:p w14:paraId="4A093F58"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 xml:space="preserve">23 </w:t>
            </w:r>
          </w:p>
        </w:tc>
        <w:tc>
          <w:tcPr>
            <w:tcW w:w="0" w:type="auto"/>
            <w:vAlign w:val="center"/>
            <w:hideMark/>
          </w:tcPr>
          <w:p w14:paraId="5FCFDF8B"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24</w:t>
            </w:r>
          </w:p>
        </w:tc>
        <w:tc>
          <w:tcPr>
            <w:tcW w:w="0" w:type="auto"/>
            <w:vAlign w:val="center"/>
            <w:hideMark/>
          </w:tcPr>
          <w:p w14:paraId="44BFC9C3"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25</w:t>
            </w:r>
          </w:p>
        </w:tc>
        <w:tc>
          <w:tcPr>
            <w:tcW w:w="0" w:type="auto"/>
            <w:vAlign w:val="center"/>
            <w:hideMark/>
          </w:tcPr>
          <w:p w14:paraId="0CAC17C2"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26</w:t>
            </w:r>
          </w:p>
        </w:tc>
        <w:tc>
          <w:tcPr>
            <w:tcW w:w="0" w:type="auto"/>
            <w:vAlign w:val="center"/>
            <w:hideMark/>
          </w:tcPr>
          <w:p w14:paraId="41181FC1"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27</w:t>
            </w:r>
          </w:p>
        </w:tc>
        <w:tc>
          <w:tcPr>
            <w:tcW w:w="0" w:type="auto"/>
            <w:vAlign w:val="center"/>
            <w:hideMark/>
          </w:tcPr>
          <w:p w14:paraId="55870461"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28</w:t>
            </w:r>
          </w:p>
        </w:tc>
        <w:tc>
          <w:tcPr>
            <w:tcW w:w="0" w:type="auto"/>
            <w:vAlign w:val="center"/>
            <w:hideMark/>
          </w:tcPr>
          <w:p w14:paraId="37BFF234"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29</w:t>
            </w:r>
          </w:p>
        </w:tc>
        <w:tc>
          <w:tcPr>
            <w:tcW w:w="0" w:type="auto"/>
            <w:vAlign w:val="center"/>
            <w:hideMark/>
          </w:tcPr>
          <w:p w14:paraId="59BB7D1F"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30</w:t>
            </w:r>
          </w:p>
        </w:tc>
        <w:tc>
          <w:tcPr>
            <w:tcW w:w="0" w:type="auto"/>
            <w:vAlign w:val="center"/>
            <w:hideMark/>
          </w:tcPr>
          <w:p w14:paraId="08BBEC00"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 xml:space="preserve">31 </w:t>
            </w:r>
          </w:p>
        </w:tc>
      </w:tr>
      <w:tr w:rsidR="00C23BB4" w:rsidRPr="00C23BB4" w14:paraId="02368437" w14:textId="77777777" w:rsidTr="00C23BB4">
        <w:trPr>
          <w:tblCellSpacing w:w="15" w:type="dxa"/>
        </w:trPr>
        <w:tc>
          <w:tcPr>
            <w:tcW w:w="0" w:type="auto"/>
            <w:gridSpan w:val="8"/>
            <w:vAlign w:val="center"/>
            <w:hideMark/>
          </w:tcPr>
          <w:p w14:paraId="7F6C7D99" w14:textId="77777777" w:rsidR="00C23BB4" w:rsidRPr="00C23BB4" w:rsidRDefault="00C23BB4" w:rsidP="00C23BB4">
            <w:pPr>
              <w:spacing w:after="0" w:line="240" w:lineRule="auto"/>
              <w:jc w:val="center"/>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Type = 14 </w:t>
            </w:r>
          </w:p>
        </w:tc>
        <w:tc>
          <w:tcPr>
            <w:tcW w:w="0" w:type="auto"/>
            <w:gridSpan w:val="8"/>
            <w:vAlign w:val="center"/>
            <w:hideMark/>
          </w:tcPr>
          <w:p w14:paraId="001B5EA8" w14:textId="77777777" w:rsidR="00C23BB4" w:rsidRPr="00C23BB4" w:rsidRDefault="00C23BB4" w:rsidP="00C23BB4">
            <w:pPr>
              <w:spacing w:after="0" w:line="240" w:lineRule="auto"/>
              <w:jc w:val="center"/>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Code = 0 </w:t>
            </w:r>
          </w:p>
        </w:tc>
        <w:tc>
          <w:tcPr>
            <w:tcW w:w="0" w:type="auto"/>
            <w:gridSpan w:val="16"/>
            <w:vAlign w:val="center"/>
            <w:hideMark/>
          </w:tcPr>
          <w:p w14:paraId="350B011D" w14:textId="77777777" w:rsidR="00C23BB4" w:rsidRPr="00C23BB4" w:rsidRDefault="00C23BB4" w:rsidP="00C23BB4">
            <w:pPr>
              <w:spacing w:after="0" w:line="240" w:lineRule="auto"/>
              <w:jc w:val="center"/>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Checksum </w:t>
            </w:r>
          </w:p>
        </w:tc>
      </w:tr>
      <w:tr w:rsidR="00C23BB4" w:rsidRPr="00C23BB4" w14:paraId="76C5DC44" w14:textId="77777777" w:rsidTr="00C23BB4">
        <w:trPr>
          <w:tblCellSpacing w:w="15" w:type="dxa"/>
        </w:trPr>
        <w:tc>
          <w:tcPr>
            <w:tcW w:w="0" w:type="auto"/>
            <w:gridSpan w:val="16"/>
            <w:vAlign w:val="center"/>
            <w:hideMark/>
          </w:tcPr>
          <w:p w14:paraId="007AE935" w14:textId="77777777" w:rsidR="00C23BB4" w:rsidRPr="00C23BB4" w:rsidRDefault="00C23BB4" w:rsidP="00C23BB4">
            <w:pPr>
              <w:spacing w:after="0" w:line="240" w:lineRule="auto"/>
              <w:jc w:val="center"/>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Identifier </w:t>
            </w:r>
          </w:p>
        </w:tc>
        <w:tc>
          <w:tcPr>
            <w:tcW w:w="0" w:type="auto"/>
            <w:gridSpan w:val="16"/>
            <w:vAlign w:val="center"/>
            <w:hideMark/>
          </w:tcPr>
          <w:p w14:paraId="065144B7" w14:textId="77777777" w:rsidR="00C23BB4" w:rsidRPr="00C23BB4" w:rsidRDefault="00C23BB4" w:rsidP="00C23BB4">
            <w:pPr>
              <w:spacing w:after="0" w:line="240" w:lineRule="auto"/>
              <w:jc w:val="center"/>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Sequence number </w:t>
            </w:r>
          </w:p>
        </w:tc>
      </w:tr>
      <w:tr w:rsidR="00C23BB4" w:rsidRPr="00C23BB4" w14:paraId="59594E6B" w14:textId="77777777" w:rsidTr="00C23BB4">
        <w:trPr>
          <w:tblCellSpacing w:w="15" w:type="dxa"/>
        </w:trPr>
        <w:tc>
          <w:tcPr>
            <w:tcW w:w="0" w:type="auto"/>
            <w:gridSpan w:val="32"/>
            <w:vAlign w:val="center"/>
            <w:hideMark/>
          </w:tcPr>
          <w:p w14:paraId="1FA007D6" w14:textId="77777777" w:rsidR="00C23BB4" w:rsidRPr="00C23BB4" w:rsidRDefault="00C23BB4" w:rsidP="00C23BB4">
            <w:pPr>
              <w:spacing w:after="0" w:line="240" w:lineRule="auto"/>
              <w:jc w:val="center"/>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Originate timestamp </w:t>
            </w:r>
          </w:p>
        </w:tc>
      </w:tr>
      <w:tr w:rsidR="00C23BB4" w:rsidRPr="00C23BB4" w14:paraId="085BF378" w14:textId="77777777" w:rsidTr="00C23BB4">
        <w:trPr>
          <w:tblCellSpacing w:w="15" w:type="dxa"/>
        </w:trPr>
        <w:tc>
          <w:tcPr>
            <w:tcW w:w="0" w:type="auto"/>
            <w:gridSpan w:val="32"/>
            <w:vAlign w:val="center"/>
            <w:hideMark/>
          </w:tcPr>
          <w:p w14:paraId="5222491E" w14:textId="77777777" w:rsidR="00C23BB4" w:rsidRPr="00C23BB4" w:rsidRDefault="00C23BB4" w:rsidP="00C23BB4">
            <w:pPr>
              <w:spacing w:after="0" w:line="240" w:lineRule="auto"/>
              <w:jc w:val="center"/>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Receive timestamp </w:t>
            </w:r>
          </w:p>
        </w:tc>
      </w:tr>
      <w:tr w:rsidR="00C23BB4" w:rsidRPr="00C23BB4" w14:paraId="45712390" w14:textId="77777777" w:rsidTr="00C23BB4">
        <w:trPr>
          <w:tblCellSpacing w:w="15" w:type="dxa"/>
        </w:trPr>
        <w:tc>
          <w:tcPr>
            <w:tcW w:w="0" w:type="auto"/>
            <w:gridSpan w:val="32"/>
            <w:vAlign w:val="center"/>
            <w:hideMark/>
          </w:tcPr>
          <w:p w14:paraId="4A9807D4" w14:textId="77777777" w:rsidR="00C23BB4" w:rsidRPr="00C23BB4" w:rsidRDefault="00C23BB4" w:rsidP="00C23BB4">
            <w:pPr>
              <w:spacing w:after="0" w:line="240" w:lineRule="auto"/>
              <w:jc w:val="center"/>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Transmit timestamp </w:t>
            </w:r>
          </w:p>
        </w:tc>
      </w:tr>
    </w:tbl>
    <w:p w14:paraId="206E1319" w14:textId="77777777" w:rsidR="00C23BB4" w:rsidRPr="00C23BB4" w:rsidRDefault="00C23BB4" w:rsidP="00C23BB4">
      <w:pPr>
        <w:spacing w:before="100" w:beforeAutospacing="1" w:after="100" w:afterAutospacing="1"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Where: </w:t>
      </w:r>
    </w:p>
    <w:p w14:paraId="39DF5A02" w14:textId="77777777" w:rsidR="00C23BB4" w:rsidRPr="00C23BB4" w:rsidRDefault="00C23BB4" w:rsidP="00C23BB4">
      <w:pPr>
        <w:spacing w:after="0" w:line="240" w:lineRule="auto"/>
        <w:ind w:left="720"/>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b/>
          <w:bCs/>
          <w:sz w:val="24"/>
          <w:szCs w:val="24"/>
          <w:lang w:val="en-PK" w:eastAsia="en-PK"/>
        </w:rPr>
        <w:t>Type</w:t>
      </w:r>
      <w:r w:rsidRPr="00C23BB4">
        <w:rPr>
          <w:rFonts w:ascii="Times New Roman" w:eastAsia="Times New Roman" w:hAnsi="Times New Roman" w:cs="Times New Roman"/>
          <w:sz w:val="24"/>
          <w:szCs w:val="24"/>
          <w:lang w:val="en-PK" w:eastAsia="en-PK"/>
        </w:rPr>
        <w:t xml:space="preserve"> must be set to 14</w:t>
      </w:r>
    </w:p>
    <w:p w14:paraId="488CD3D8" w14:textId="77777777" w:rsidR="00C23BB4" w:rsidRPr="00C23BB4" w:rsidRDefault="00C23BB4" w:rsidP="00C23BB4">
      <w:pPr>
        <w:spacing w:after="0" w:line="240" w:lineRule="auto"/>
        <w:ind w:left="720"/>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b/>
          <w:bCs/>
          <w:sz w:val="24"/>
          <w:szCs w:val="24"/>
          <w:lang w:val="en-PK" w:eastAsia="en-PK"/>
        </w:rPr>
        <w:t>Code</w:t>
      </w:r>
      <w:r w:rsidRPr="00C23BB4">
        <w:rPr>
          <w:rFonts w:ascii="Times New Roman" w:eastAsia="Times New Roman" w:hAnsi="Times New Roman" w:cs="Times New Roman"/>
          <w:sz w:val="24"/>
          <w:szCs w:val="24"/>
          <w:lang w:val="en-PK" w:eastAsia="en-PK"/>
        </w:rPr>
        <w:t xml:space="preserve"> must be set to 0</w:t>
      </w:r>
    </w:p>
    <w:p w14:paraId="5DA7EC7E" w14:textId="77777777" w:rsidR="00C23BB4" w:rsidRPr="00C23BB4" w:rsidRDefault="00C23BB4" w:rsidP="00C23BB4">
      <w:pPr>
        <w:spacing w:after="0" w:line="240" w:lineRule="auto"/>
        <w:ind w:left="720"/>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b/>
          <w:bCs/>
          <w:sz w:val="24"/>
          <w:szCs w:val="24"/>
          <w:lang w:val="en-PK" w:eastAsia="en-PK"/>
        </w:rPr>
        <w:t>Identifier</w:t>
      </w:r>
      <w:r w:rsidRPr="00C23BB4">
        <w:rPr>
          <w:rFonts w:ascii="Times New Roman" w:eastAsia="Times New Roman" w:hAnsi="Times New Roman" w:cs="Times New Roman"/>
          <w:sz w:val="24"/>
          <w:szCs w:val="24"/>
          <w:lang w:val="en-PK" w:eastAsia="en-PK"/>
        </w:rPr>
        <w:t xml:space="preserve"> and </w:t>
      </w:r>
      <w:r w:rsidRPr="00C23BB4">
        <w:rPr>
          <w:rFonts w:ascii="Times New Roman" w:eastAsia="Times New Roman" w:hAnsi="Times New Roman" w:cs="Times New Roman"/>
          <w:b/>
          <w:bCs/>
          <w:sz w:val="24"/>
          <w:szCs w:val="24"/>
          <w:lang w:val="en-PK" w:eastAsia="en-PK"/>
        </w:rPr>
        <w:t>Sequence number</w:t>
      </w:r>
      <w:r w:rsidRPr="00C23BB4">
        <w:rPr>
          <w:rFonts w:ascii="Times New Roman" w:eastAsia="Times New Roman" w:hAnsi="Times New Roman" w:cs="Times New Roman"/>
          <w:sz w:val="24"/>
          <w:szCs w:val="24"/>
          <w:lang w:val="en-PK" w:eastAsia="en-PK"/>
        </w:rPr>
        <w:t xml:space="preserve"> can be used by the client to match the reply with the request that caused the reply.</w:t>
      </w:r>
    </w:p>
    <w:p w14:paraId="0E28949D" w14:textId="77777777" w:rsidR="00C23BB4" w:rsidRPr="00C23BB4" w:rsidRDefault="00C23BB4" w:rsidP="00C23BB4">
      <w:pPr>
        <w:spacing w:after="0" w:line="240" w:lineRule="auto"/>
        <w:ind w:left="720"/>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b/>
          <w:bCs/>
          <w:sz w:val="24"/>
          <w:szCs w:val="24"/>
          <w:lang w:val="en-PK" w:eastAsia="en-PK"/>
        </w:rPr>
        <w:t>Originate timestamp</w:t>
      </w:r>
      <w:r w:rsidRPr="00C23BB4">
        <w:rPr>
          <w:rFonts w:ascii="Times New Roman" w:eastAsia="Times New Roman" w:hAnsi="Times New Roman" w:cs="Times New Roman"/>
          <w:sz w:val="24"/>
          <w:szCs w:val="24"/>
          <w:lang w:val="en-PK" w:eastAsia="en-PK"/>
        </w:rPr>
        <w:t xml:space="preserve"> is the time the sender last touched the message before sending it.</w:t>
      </w:r>
    </w:p>
    <w:p w14:paraId="45DA01A8" w14:textId="77777777" w:rsidR="00C23BB4" w:rsidRPr="00C23BB4" w:rsidRDefault="00C23BB4" w:rsidP="00C23BB4">
      <w:pPr>
        <w:spacing w:after="0" w:line="240" w:lineRule="auto"/>
        <w:ind w:left="720"/>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b/>
          <w:bCs/>
          <w:sz w:val="24"/>
          <w:szCs w:val="24"/>
          <w:lang w:val="en-PK" w:eastAsia="en-PK"/>
        </w:rPr>
        <w:t>Receive timestamp</w:t>
      </w:r>
      <w:r w:rsidRPr="00C23BB4">
        <w:rPr>
          <w:rFonts w:ascii="Times New Roman" w:eastAsia="Times New Roman" w:hAnsi="Times New Roman" w:cs="Times New Roman"/>
          <w:sz w:val="24"/>
          <w:szCs w:val="24"/>
          <w:lang w:val="en-PK" w:eastAsia="en-PK"/>
        </w:rPr>
        <w:t xml:space="preserve"> is the time the echoer first touched it on receipt.</w:t>
      </w:r>
    </w:p>
    <w:p w14:paraId="577E73D4" w14:textId="77777777" w:rsidR="00C23BB4" w:rsidRPr="00C23BB4" w:rsidRDefault="00C23BB4" w:rsidP="00C23BB4">
      <w:pPr>
        <w:spacing w:after="0" w:line="240" w:lineRule="auto"/>
        <w:ind w:left="720"/>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b/>
          <w:bCs/>
          <w:sz w:val="24"/>
          <w:szCs w:val="24"/>
          <w:lang w:val="en-PK" w:eastAsia="en-PK"/>
        </w:rPr>
        <w:lastRenderedPageBreak/>
        <w:t>Transmit timestamp</w:t>
      </w:r>
      <w:r w:rsidRPr="00C23BB4">
        <w:rPr>
          <w:rFonts w:ascii="Times New Roman" w:eastAsia="Times New Roman" w:hAnsi="Times New Roman" w:cs="Times New Roman"/>
          <w:sz w:val="24"/>
          <w:szCs w:val="24"/>
          <w:lang w:val="en-PK" w:eastAsia="en-PK"/>
        </w:rPr>
        <w:t xml:space="preserve"> is the time the echoer last touched the message on sending it.</w:t>
      </w:r>
    </w:p>
    <w:p w14:paraId="292E7824" w14:textId="77777777" w:rsidR="00C23BB4" w:rsidRPr="00C23BB4" w:rsidRDefault="00C23BB4" w:rsidP="00C23BB4">
      <w:pPr>
        <w:spacing w:after="0" w:line="240" w:lineRule="auto"/>
        <w:ind w:left="720"/>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All timestamps are in units of milliseconds since midnight UT. If the time is not available in milliseconds or cannot be provided with respect to midnight UT then any time can be inserted in a timestamp provided the high order bit of the timestamp is also set to indicate this non-standard value.</w:t>
      </w:r>
    </w:p>
    <w:p w14:paraId="76C3B4AC" w14:textId="77777777" w:rsidR="00C23BB4" w:rsidRPr="00C23BB4" w:rsidRDefault="00C23BB4" w:rsidP="00C23BB4">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C23BB4">
        <w:rPr>
          <w:rFonts w:ascii="Times New Roman" w:eastAsia="Times New Roman" w:hAnsi="Times New Roman" w:cs="Times New Roman"/>
          <w:b/>
          <w:bCs/>
          <w:sz w:val="27"/>
          <w:szCs w:val="27"/>
          <w:lang w:val="en-PK" w:eastAsia="en-PK"/>
        </w:rPr>
        <w:t>Address mask request</w:t>
      </w:r>
    </w:p>
    <w:p w14:paraId="4CF72225" w14:textId="77777777" w:rsidR="00C23BB4" w:rsidRPr="00C23BB4" w:rsidRDefault="00C23BB4" w:rsidP="00C23BB4">
      <w:pPr>
        <w:spacing w:before="100" w:beforeAutospacing="1" w:after="100" w:afterAutospacing="1"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i/>
          <w:iCs/>
          <w:sz w:val="24"/>
          <w:szCs w:val="24"/>
          <w:lang w:val="en-PK" w:eastAsia="en-PK"/>
        </w:rPr>
        <w:t>Address mask request</w:t>
      </w:r>
      <w:r w:rsidRPr="00C23BB4">
        <w:rPr>
          <w:rFonts w:ascii="Times New Roman" w:eastAsia="Times New Roman" w:hAnsi="Times New Roman" w:cs="Times New Roman"/>
          <w:sz w:val="24"/>
          <w:szCs w:val="24"/>
          <w:lang w:val="en-PK" w:eastAsia="en-PK"/>
        </w:rPr>
        <w:t xml:space="preserve"> is normally sent by a </w:t>
      </w:r>
      <w:hyperlink r:id="rId199" w:tooltip="Server (computing)" w:history="1">
        <w:r w:rsidRPr="00C23BB4">
          <w:rPr>
            <w:rFonts w:ascii="Times New Roman" w:eastAsia="Times New Roman" w:hAnsi="Times New Roman" w:cs="Times New Roman"/>
            <w:color w:val="0000FF"/>
            <w:sz w:val="24"/>
            <w:szCs w:val="24"/>
            <w:u w:val="single"/>
            <w:lang w:val="en-PK" w:eastAsia="en-PK"/>
          </w:rPr>
          <w:t>host</w:t>
        </w:r>
      </w:hyperlink>
      <w:r w:rsidRPr="00C23BB4">
        <w:rPr>
          <w:rFonts w:ascii="Times New Roman" w:eastAsia="Times New Roman" w:hAnsi="Times New Roman" w:cs="Times New Roman"/>
          <w:sz w:val="24"/>
          <w:szCs w:val="24"/>
          <w:lang w:val="en-PK" w:eastAsia="en-PK"/>
        </w:rPr>
        <w:t xml:space="preserve"> to a </w:t>
      </w:r>
      <w:hyperlink r:id="rId200" w:tooltip="Router (computing)" w:history="1">
        <w:r w:rsidRPr="00C23BB4">
          <w:rPr>
            <w:rFonts w:ascii="Times New Roman" w:eastAsia="Times New Roman" w:hAnsi="Times New Roman" w:cs="Times New Roman"/>
            <w:color w:val="0000FF"/>
            <w:sz w:val="24"/>
            <w:szCs w:val="24"/>
            <w:u w:val="single"/>
            <w:lang w:val="en-PK" w:eastAsia="en-PK"/>
          </w:rPr>
          <w:t>router</w:t>
        </w:r>
      </w:hyperlink>
      <w:r w:rsidRPr="00C23BB4">
        <w:rPr>
          <w:rFonts w:ascii="Times New Roman" w:eastAsia="Times New Roman" w:hAnsi="Times New Roman" w:cs="Times New Roman"/>
          <w:sz w:val="24"/>
          <w:szCs w:val="24"/>
          <w:lang w:val="en-PK" w:eastAsia="en-PK"/>
        </w:rPr>
        <w:t xml:space="preserve"> in order to obtain an appropriate </w:t>
      </w:r>
      <w:hyperlink r:id="rId201" w:tooltip="Subnet mask" w:history="1">
        <w:r w:rsidRPr="00C23BB4">
          <w:rPr>
            <w:rFonts w:ascii="Times New Roman" w:eastAsia="Times New Roman" w:hAnsi="Times New Roman" w:cs="Times New Roman"/>
            <w:color w:val="0000FF"/>
            <w:sz w:val="24"/>
            <w:szCs w:val="24"/>
            <w:u w:val="single"/>
            <w:lang w:val="en-PK" w:eastAsia="en-PK"/>
          </w:rPr>
          <w:t>subnet mask</w:t>
        </w:r>
      </w:hyperlink>
      <w:r w:rsidRPr="00C23BB4">
        <w:rPr>
          <w:rFonts w:ascii="Times New Roman" w:eastAsia="Times New Roman" w:hAnsi="Times New Roman" w:cs="Times New Roman"/>
          <w:sz w:val="24"/>
          <w:szCs w:val="24"/>
          <w:lang w:val="en-PK" w:eastAsia="en-PK"/>
        </w:rPr>
        <w:t xml:space="preserve">. </w:t>
      </w:r>
    </w:p>
    <w:p w14:paraId="3FE5C26E" w14:textId="77777777" w:rsidR="00C23BB4" w:rsidRPr="00C23BB4" w:rsidRDefault="00C23BB4" w:rsidP="00C23BB4">
      <w:pPr>
        <w:spacing w:before="100" w:beforeAutospacing="1" w:after="100" w:afterAutospacing="1"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Recipients should reply to this message with an </w:t>
      </w:r>
      <w:hyperlink r:id="rId202" w:anchor="Address_mask_reply" w:history="1">
        <w:r w:rsidRPr="00C23BB4">
          <w:rPr>
            <w:rFonts w:ascii="Times New Roman" w:eastAsia="Times New Roman" w:hAnsi="Times New Roman" w:cs="Times New Roman"/>
            <w:i/>
            <w:iCs/>
            <w:color w:val="0000FF"/>
            <w:sz w:val="24"/>
            <w:szCs w:val="24"/>
            <w:u w:val="single"/>
            <w:lang w:val="en-PK" w:eastAsia="en-PK"/>
          </w:rPr>
          <w:t>Address mask reply</w:t>
        </w:r>
      </w:hyperlink>
      <w:r w:rsidRPr="00C23BB4">
        <w:rPr>
          <w:rFonts w:ascii="Times New Roman" w:eastAsia="Times New Roman" w:hAnsi="Times New Roman" w:cs="Times New Roman"/>
          <w:sz w:val="24"/>
          <w:szCs w:val="24"/>
          <w:lang w:val="en-PK" w:eastAsia="en-PK"/>
        </w:rPr>
        <w:t xml:space="preserve"> message.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15"/>
      </w:tblGrid>
      <w:tr w:rsidR="00C23BB4" w:rsidRPr="00C23BB4" w14:paraId="55B543D0" w14:textId="77777777" w:rsidTr="00C23BB4">
        <w:trPr>
          <w:tblCellSpacing w:w="15" w:type="dxa"/>
        </w:trPr>
        <w:tc>
          <w:tcPr>
            <w:tcW w:w="0" w:type="auto"/>
            <w:gridSpan w:val="32"/>
            <w:tcBorders>
              <w:top w:val="nil"/>
              <w:left w:val="nil"/>
              <w:bottom w:val="nil"/>
              <w:right w:val="nil"/>
            </w:tcBorders>
            <w:vAlign w:val="center"/>
            <w:hideMark/>
          </w:tcPr>
          <w:p w14:paraId="6C60B965" w14:textId="77777777" w:rsidR="00C23BB4" w:rsidRPr="00C23BB4" w:rsidRDefault="00C23BB4" w:rsidP="00C23BB4">
            <w:pPr>
              <w:spacing w:after="0" w:line="240" w:lineRule="auto"/>
              <w:jc w:val="center"/>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Address mask request </w:t>
            </w:r>
          </w:p>
        </w:tc>
      </w:tr>
      <w:tr w:rsidR="00C23BB4" w:rsidRPr="00C23BB4" w14:paraId="493CFD23" w14:textId="77777777" w:rsidTr="00C23BB4">
        <w:trPr>
          <w:tblCellSpacing w:w="15" w:type="dxa"/>
        </w:trPr>
        <w:tc>
          <w:tcPr>
            <w:tcW w:w="0" w:type="auto"/>
            <w:vAlign w:val="center"/>
            <w:hideMark/>
          </w:tcPr>
          <w:p w14:paraId="25F76099"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00</w:t>
            </w:r>
          </w:p>
        </w:tc>
        <w:tc>
          <w:tcPr>
            <w:tcW w:w="0" w:type="auto"/>
            <w:vAlign w:val="center"/>
            <w:hideMark/>
          </w:tcPr>
          <w:p w14:paraId="1E41A5DA"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01</w:t>
            </w:r>
          </w:p>
        </w:tc>
        <w:tc>
          <w:tcPr>
            <w:tcW w:w="0" w:type="auto"/>
            <w:vAlign w:val="center"/>
            <w:hideMark/>
          </w:tcPr>
          <w:p w14:paraId="57844E9F"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02</w:t>
            </w:r>
          </w:p>
        </w:tc>
        <w:tc>
          <w:tcPr>
            <w:tcW w:w="0" w:type="auto"/>
            <w:vAlign w:val="center"/>
            <w:hideMark/>
          </w:tcPr>
          <w:p w14:paraId="09C90CF8"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03</w:t>
            </w:r>
          </w:p>
        </w:tc>
        <w:tc>
          <w:tcPr>
            <w:tcW w:w="0" w:type="auto"/>
            <w:vAlign w:val="center"/>
            <w:hideMark/>
          </w:tcPr>
          <w:p w14:paraId="01034C75"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04</w:t>
            </w:r>
          </w:p>
        </w:tc>
        <w:tc>
          <w:tcPr>
            <w:tcW w:w="0" w:type="auto"/>
            <w:vAlign w:val="center"/>
            <w:hideMark/>
          </w:tcPr>
          <w:p w14:paraId="7698C71E"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05</w:t>
            </w:r>
          </w:p>
        </w:tc>
        <w:tc>
          <w:tcPr>
            <w:tcW w:w="0" w:type="auto"/>
            <w:vAlign w:val="center"/>
            <w:hideMark/>
          </w:tcPr>
          <w:p w14:paraId="5E1BC6F4"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06</w:t>
            </w:r>
          </w:p>
        </w:tc>
        <w:tc>
          <w:tcPr>
            <w:tcW w:w="0" w:type="auto"/>
            <w:vAlign w:val="center"/>
            <w:hideMark/>
          </w:tcPr>
          <w:p w14:paraId="6AAC6A29"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 xml:space="preserve">07 </w:t>
            </w:r>
          </w:p>
        </w:tc>
        <w:tc>
          <w:tcPr>
            <w:tcW w:w="0" w:type="auto"/>
            <w:vAlign w:val="center"/>
            <w:hideMark/>
          </w:tcPr>
          <w:p w14:paraId="737199D5"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08</w:t>
            </w:r>
          </w:p>
        </w:tc>
        <w:tc>
          <w:tcPr>
            <w:tcW w:w="0" w:type="auto"/>
            <w:vAlign w:val="center"/>
            <w:hideMark/>
          </w:tcPr>
          <w:p w14:paraId="682772A4"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09</w:t>
            </w:r>
          </w:p>
        </w:tc>
        <w:tc>
          <w:tcPr>
            <w:tcW w:w="0" w:type="auto"/>
            <w:vAlign w:val="center"/>
            <w:hideMark/>
          </w:tcPr>
          <w:p w14:paraId="4C65FDEE"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10</w:t>
            </w:r>
          </w:p>
        </w:tc>
        <w:tc>
          <w:tcPr>
            <w:tcW w:w="0" w:type="auto"/>
            <w:vAlign w:val="center"/>
            <w:hideMark/>
          </w:tcPr>
          <w:p w14:paraId="7FCB7311"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11</w:t>
            </w:r>
          </w:p>
        </w:tc>
        <w:tc>
          <w:tcPr>
            <w:tcW w:w="0" w:type="auto"/>
            <w:vAlign w:val="center"/>
            <w:hideMark/>
          </w:tcPr>
          <w:p w14:paraId="3B0A4AB0"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12</w:t>
            </w:r>
          </w:p>
        </w:tc>
        <w:tc>
          <w:tcPr>
            <w:tcW w:w="0" w:type="auto"/>
            <w:vAlign w:val="center"/>
            <w:hideMark/>
          </w:tcPr>
          <w:p w14:paraId="14E010FD"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13</w:t>
            </w:r>
          </w:p>
        </w:tc>
        <w:tc>
          <w:tcPr>
            <w:tcW w:w="0" w:type="auto"/>
            <w:vAlign w:val="center"/>
            <w:hideMark/>
          </w:tcPr>
          <w:p w14:paraId="72F88596"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14</w:t>
            </w:r>
          </w:p>
        </w:tc>
        <w:tc>
          <w:tcPr>
            <w:tcW w:w="0" w:type="auto"/>
            <w:vAlign w:val="center"/>
            <w:hideMark/>
          </w:tcPr>
          <w:p w14:paraId="4329B6DD"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 xml:space="preserve">15 </w:t>
            </w:r>
          </w:p>
        </w:tc>
        <w:tc>
          <w:tcPr>
            <w:tcW w:w="0" w:type="auto"/>
            <w:vAlign w:val="center"/>
            <w:hideMark/>
          </w:tcPr>
          <w:p w14:paraId="3259215D"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16</w:t>
            </w:r>
          </w:p>
        </w:tc>
        <w:tc>
          <w:tcPr>
            <w:tcW w:w="0" w:type="auto"/>
            <w:vAlign w:val="center"/>
            <w:hideMark/>
          </w:tcPr>
          <w:p w14:paraId="2061C7E6"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17</w:t>
            </w:r>
          </w:p>
        </w:tc>
        <w:tc>
          <w:tcPr>
            <w:tcW w:w="0" w:type="auto"/>
            <w:vAlign w:val="center"/>
            <w:hideMark/>
          </w:tcPr>
          <w:p w14:paraId="623E9799"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18</w:t>
            </w:r>
          </w:p>
        </w:tc>
        <w:tc>
          <w:tcPr>
            <w:tcW w:w="0" w:type="auto"/>
            <w:vAlign w:val="center"/>
            <w:hideMark/>
          </w:tcPr>
          <w:p w14:paraId="164AA8A5"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19</w:t>
            </w:r>
          </w:p>
        </w:tc>
        <w:tc>
          <w:tcPr>
            <w:tcW w:w="0" w:type="auto"/>
            <w:vAlign w:val="center"/>
            <w:hideMark/>
          </w:tcPr>
          <w:p w14:paraId="4934702C"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20</w:t>
            </w:r>
          </w:p>
        </w:tc>
        <w:tc>
          <w:tcPr>
            <w:tcW w:w="0" w:type="auto"/>
            <w:vAlign w:val="center"/>
            <w:hideMark/>
          </w:tcPr>
          <w:p w14:paraId="7BC02498"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21</w:t>
            </w:r>
          </w:p>
        </w:tc>
        <w:tc>
          <w:tcPr>
            <w:tcW w:w="0" w:type="auto"/>
            <w:vAlign w:val="center"/>
            <w:hideMark/>
          </w:tcPr>
          <w:p w14:paraId="1548C88B"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22</w:t>
            </w:r>
          </w:p>
        </w:tc>
        <w:tc>
          <w:tcPr>
            <w:tcW w:w="0" w:type="auto"/>
            <w:vAlign w:val="center"/>
            <w:hideMark/>
          </w:tcPr>
          <w:p w14:paraId="24423093"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 xml:space="preserve">23 </w:t>
            </w:r>
          </w:p>
        </w:tc>
        <w:tc>
          <w:tcPr>
            <w:tcW w:w="0" w:type="auto"/>
            <w:vAlign w:val="center"/>
            <w:hideMark/>
          </w:tcPr>
          <w:p w14:paraId="1A4E3419"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24</w:t>
            </w:r>
          </w:p>
        </w:tc>
        <w:tc>
          <w:tcPr>
            <w:tcW w:w="0" w:type="auto"/>
            <w:vAlign w:val="center"/>
            <w:hideMark/>
          </w:tcPr>
          <w:p w14:paraId="45315B81"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25</w:t>
            </w:r>
          </w:p>
        </w:tc>
        <w:tc>
          <w:tcPr>
            <w:tcW w:w="0" w:type="auto"/>
            <w:vAlign w:val="center"/>
            <w:hideMark/>
          </w:tcPr>
          <w:p w14:paraId="11903517"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26</w:t>
            </w:r>
          </w:p>
        </w:tc>
        <w:tc>
          <w:tcPr>
            <w:tcW w:w="0" w:type="auto"/>
            <w:vAlign w:val="center"/>
            <w:hideMark/>
          </w:tcPr>
          <w:p w14:paraId="645162EF"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27</w:t>
            </w:r>
          </w:p>
        </w:tc>
        <w:tc>
          <w:tcPr>
            <w:tcW w:w="0" w:type="auto"/>
            <w:vAlign w:val="center"/>
            <w:hideMark/>
          </w:tcPr>
          <w:p w14:paraId="214D51C7"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28</w:t>
            </w:r>
          </w:p>
        </w:tc>
        <w:tc>
          <w:tcPr>
            <w:tcW w:w="0" w:type="auto"/>
            <w:vAlign w:val="center"/>
            <w:hideMark/>
          </w:tcPr>
          <w:p w14:paraId="2E4708CD"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29</w:t>
            </w:r>
          </w:p>
        </w:tc>
        <w:tc>
          <w:tcPr>
            <w:tcW w:w="0" w:type="auto"/>
            <w:vAlign w:val="center"/>
            <w:hideMark/>
          </w:tcPr>
          <w:p w14:paraId="76295B37"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30</w:t>
            </w:r>
          </w:p>
        </w:tc>
        <w:tc>
          <w:tcPr>
            <w:tcW w:w="0" w:type="auto"/>
            <w:vAlign w:val="center"/>
            <w:hideMark/>
          </w:tcPr>
          <w:p w14:paraId="2B9D3668"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 xml:space="preserve">31 </w:t>
            </w:r>
          </w:p>
        </w:tc>
      </w:tr>
      <w:tr w:rsidR="00C23BB4" w:rsidRPr="00C23BB4" w14:paraId="34CE5154" w14:textId="77777777" w:rsidTr="00C23BB4">
        <w:trPr>
          <w:tblCellSpacing w:w="15" w:type="dxa"/>
        </w:trPr>
        <w:tc>
          <w:tcPr>
            <w:tcW w:w="0" w:type="auto"/>
            <w:gridSpan w:val="8"/>
            <w:vAlign w:val="center"/>
            <w:hideMark/>
          </w:tcPr>
          <w:p w14:paraId="43C7FAE3" w14:textId="77777777" w:rsidR="00C23BB4" w:rsidRPr="00C23BB4" w:rsidRDefault="00C23BB4" w:rsidP="00C23BB4">
            <w:pPr>
              <w:spacing w:after="0" w:line="240" w:lineRule="auto"/>
              <w:jc w:val="center"/>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Type = 17 </w:t>
            </w:r>
          </w:p>
        </w:tc>
        <w:tc>
          <w:tcPr>
            <w:tcW w:w="0" w:type="auto"/>
            <w:gridSpan w:val="8"/>
            <w:vAlign w:val="center"/>
            <w:hideMark/>
          </w:tcPr>
          <w:p w14:paraId="69F0A1C4" w14:textId="77777777" w:rsidR="00C23BB4" w:rsidRPr="00C23BB4" w:rsidRDefault="00C23BB4" w:rsidP="00C23BB4">
            <w:pPr>
              <w:spacing w:after="0" w:line="240" w:lineRule="auto"/>
              <w:jc w:val="center"/>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Code = 0 </w:t>
            </w:r>
          </w:p>
        </w:tc>
        <w:tc>
          <w:tcPr>
            <w:tcW w:w="0" w:type="auto"/>
            <w:gridSpan w:val="16"/>
            <w:vAlign w:val="center"/>
            <w:hideMark/>
          </w:tcPr>
          <w:p w14:paraId="4F7ACB19" w14:textId="77777777" w:rsidR="00C23BB4" w:rsidRPr="00C23BB4" w:rsidRDefault="00C23BB4" w:rsidP="00C23BB4">
            <w:pPr>
              <w:spacing w:after="0" w:line="240" w:lineRule="auto"/>
              <w:jc w:val="center"/>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Checksum </w:t>
            </w:r>
          </w:p>
        </w:tc>
      </w:tr>
      <w:tr w:rsidR="00C23BB4" w:rsidRPr="00C23BB4" w14:paraId="782DC15D" w14:textId="77777777" w:rsidTr="00C23BB4">
        <w:trPr>
          <w:tblCellSpacing w:w="15" w:type="dxa"/>
        </w:trPr>
        <w:tc>
          <w:tcPr>
            <w:tcW w:w="0" w:type="auto"/>
            <w:gridSpan w:val="16"/>
            <w:vAlign w:val="center"/>
            <w:hideMark/>
          </w:tcPr>
          <w:p w14:paraId="6A12D5C9" w14:textId="77777777" w:rsidR="00C23BB4" w:rsidRPr="00C23BB4" w:rsidRDefault="00C23BB4" w:rsidP="00C23BB4">
            <w:pPr>
              <w:spacing w:after="0" w:line="240" w:lineRule="auto"/>
              <w:jc w:val="center"/>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Identifier </w:t>
            </w:r>
          </w:p>
        </w:tc>
        <w:tc>
          <w:tcPr>
            <w:tcW w:w="0" w:type="auto"/>
            <w:gridSpan w:val="16"/>
            <w:vAlign w:val="center"/>
            <w:hideMark/>
          </w:tcPr>
          <w:p w14:paraId="6FA06ACA" w14:textId="77777777" w:rsidR="00C23BB4" w:rsidRPr="00C23BB4" w:rsidRDefault="00C23BB4" w:rsidP="00C23BB4">
            <w:pPr>
              <w:spacing w:after="0" w:line="240" w:lineRule="auto"/>
              <w:jc w:val="center"/>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Sequence number </w:t>
            </w:r>
          </w:p>
        </w:tc>
      </w:tr>
      <w:tr w:rsidR="00C23BB4" w:rsidRPr="00C23BB4" w14:paraId="1435AACD" w14:textId="77777777" w:rsidTr="00C23BB4">
        <w:trPr>
          <w:tblCellSpacing w:w="15" w:type="dxa"/>
        </w:trPr>
        <w:tc>
          <w:tcPr>
            <w:tcW w:w="0" w:type="auto"/>
            <w:gridSpan w:val="32"/>
            <w:vAlign w:val="center"/>
            <w:hideMark/>
          </w:tcPr>
          <w:p w14:paraId="0E6001E7" w14:textId="77777777" w:rsidR="00C23BB4" w:rsidRPr="00C23BB4" w:rsidRDefault="00C23BB4" w:rsidP="00C23BB4">
            <w:pPr>
              <w:spacing w:after="0" w:line="240" w:lineRule="auto"/>
              <w:jc w:val="center"/>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Address mask </w:t>
            </w:r>
          </w:p>
        </w:tc>
      </w:tr>
    </w:tbl>
    <w:p w14:paraId="69E63092" w14:textId="77777777" w:rsidR="00C23BB4" w:rsidRPr="00C23BB4" w:rsidRDefault="00C23BB4" w:rsidP="00C23BB4">
      <w:pPr>
        <w:spacing w:before="100" w:beforeAutospacing="1" w:after="100" w:afterAutospacing="1"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Where: </w:t>
      </w:r>
    </w:p>
    <w:p w14:paraId="3EE2306C" w14:textId="77777777" w:rsidR="00C23BB4" w:rsidRPr="00C23BB4" w:rsidRDefault="00C23BB4" w:rsidP="00C23BB4">
      <w:pPr>
        <w:spacing w:after="0" w:line="240" w:lineRule="auto"/>
        <w:ind w:left="720"/>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b/>
          <w:bCs/>
          <w:sz w:val="24"/>
          <w:szCs w:val="24"/>
          <w:lang w:val="en-PK" w:eastAsia="en-PK"/>
        </w:rPr>
        <w:t>Type</w:t>
      </w:r>
      <w:r w:rsidRPr="00C23BB4">
        <w:rPr>
          <w:rFonts w:ascii="Times New Roman" w:eastAsia="Times New Roman" w:hAnsi="Times New Roman" w:cs="Times New Roman"/>
          <w:sz w:val="24"/>
          <w:szCs w:val="24"/>
          <w:lang w:val="en-PK" w:eastAsia="en-PK"/>
        </w:rPr>
        <w:t xml:space="preserve"> must be set to 17</w:t>
      </w:r>
    </w:p>
    <w:p w14:paraId="066881D8" w14:textId="77777777" w:rsidR="00C23BB4" w:rsidRPr="00C23BB4" w:rsidRDefault="00C23BB4" w:rsidP="00C23BB4">
      <w:pPr>
        <w:spacing w:after="0" w:line="240" w:lineRule="auto"/>
        <w:ind w:left="720"/>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b/>
          <w:bCs/>
          <w:sz w:val="24"/>
          <w:szCs w:val="24"/>
          <w:lang w:val="en-PK" w:eastAsia="en-PK"/>
        </w:rPr>
        <w:t>Code</w:t>
      </w:r>
      <w:r w:rsidRPr="00C23BB4">
        <w:rPr>
          <w:rFonts w:ascii="Times New Roman" w:eastAsia="Times New Roman" w:hAnsi="Times New Roman" w:cs="Times New Roman"/>
          <w:sz w:val="24"/>
          <w:szCs w:val="24"/>
          <w:lang w:val="en-PK" w:eastAsia="en-PK"/>
        </w:rPr>
        <w:t xml:space="preserve"> must be set to 0</w:t>
      </w:r>
    </w:p>
    <w:p w14:paraId="7249F071" w14:textId="77777777" w:rsidR="00C23BB4" w:rsidRPr="00C23BB4" w:rsidRDefault="00C23BB4" w:rsidP="00C23BB4">
      <w:pPr>
        <w:spacing w:after="0" w:line="240" w:lineRule="auto"/>
        <w:ind w:left="720"/>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b/>
          <w:bCs/>
          <w:sz w:val="24"/>
          <w:szCs w:val="24"/>
          <w:lang w:val="en-PK" w:eastAsia="en-PK"/>
        </w:rPr>
        <w:t>Address mask</w:t>
      </w:r>
      <w:r w:rsidRPr="00C23BB4">
        <w:rPr>
          <w:rFonts w:ascii="Times New Roman" w:eastAsia="Times New Roman" w:hAnsi="Times New Roman" w:cs="Times New Roman"/>
          <w:sz w:val="24"/>
          <w:szCs w:val="24"/>
          <w:lang w:val="en-PK" w:eastAsia="en-PK"/>
        </w:rPr>
        <w:t xml:space="preserve"> can be set to 0</w:t>
      </w:r>
    </w:p>
    <w:p w14:paraId="199A0901" w14:textId="77777777" w:rsidR="00C23BB4" w:rsidRPr="00C23BB4" w:rsidRDefault="00C23BB4" w:rsidP="00C23BB4">
      <w:pPr>
        <w:spacing w:before="100" w:beforeAutospacing="1" w:after="100" w:afterAutospacing="1"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ICMP Address Mask Request may be used as a part of reconnaissance attack to gather information on the target network, therefore ICMP Address Mask Reply is disabled by default on Cisco IOS.</w:t>
      </w:r>
      <w:hyperlink r:id="rId203" w:anchor="cite_note-12" w:history="1">
        <w:r w:rsidRPr="00C23BB4">
          <w:rPr>
            <w:rFonts w:ascii="Times New Roman" w:eastAsia="Times New Roman" w:hAnsi="Times New Roman" w:cs="Times New Roman"/>
            <w:color w:val="0000FF"/>
            <w:sz w:val="24"/>
            <w:szCs w:val="24"/>
            <w:u w:val="single"/>
            <w:vertAlign w:val="superscript"/>
            <w:lang w:val="en-PK" w:eastAsia="en-PK"/>
          </w:rPr>
          <w:t>[12]</w:t>
        </w:r>
      </w:hyperlink>
      <w:r w:rsidRPr="00C23BB4">
        <w:rPr>
          <w:rFonts w:ascii="Times New Roman" w:eastAsia="Times New Roman" w:hAnsi="Times New Roman" w:cs="Times New Roman"/>
          <w:sz w:val="24"/>
          <w:szCs w:val="24"/>
          <w:lang w:val="en-PK" w:eastAsia="en-PK"/>
        </w:rPr>
        <w:t xml:space="preserve"> </w:t>
      </w:r>
    </w:p>
    <w:p w14:paraId="455818D8" w14:textId="77777777" w:rsidR="00C23BB4" w:rsidRPr="00C23BB4" w:rsidRDefault="00C23BB4" w:rsidP="00C23BB4">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C23BB4">
        <w:rPr>
          <w:rFonts w:ascii="Times New Roman" w:eastAsia="Times New Roman" w:hAnsi="Times New Roman" w:cs="Times New Roman"/>
          <w:b/>
          <w:bCs/>
          <w:sz w:val="27"/>
          <w:szCs w:val="27"/>
          <w:lang w:val="en-PK" w:eastAsia="en-PK"/>
        </w:rPr>
        <w:t>Address mask reply</w:t>
      </w:r>
    </w:p>
    <w:p w14:paraId="5FBDFA1F" w14:textId="77777777" w:rsidR="00C23BB4" w:rsidRPr="00C23BB4" w:rsidRDefault="00C23BB4" w:rsidP="00C23BB4">
      <w:pPr>
        <w:spacing w:before="100" w:beforeAutospacing="1" w:after="100" w:afterAutospacing="1"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i/>
          <w:iCs/>
          <w:sz w:val="24"/>
          <w:szCs w:val="24"/>
          <w:lang w:val="en-PK" w:eastAsia="en-PK"/>
        </w:rPr>
        <w:t>Address mask reply</w:t>
      </w:r>
      <w:r w:rsidRPr="00C23BB4">
        <w:rPr>
          <w:rFonts w:ascii="Times New Roman" w:eastAsia="Times New Roman" w:hAnsi="Times New Roman" w:cs="Times New Roman"/>
          <w:sz w:val="24"/>
          <w:szCs w:val="24"/>
          <w:lang w:val="en-PK" w:eastAsia="en-PK"/>
        </w:rPr>
        <w:t xml:space="preserve"> is used to reply to an address mask request message with an appropriate subnet mask.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15"/>
      </w:tblGrid>
      <w:tr w:rsidR="00C23BB4" w:rsidRPr="00C23BB4" w14:paraId="0059BD95" w14:textId="77777777" w:rsidTr="00C23BB4">
        <w:trPr>
          <w:tblCellSpacing w:w="15" w:type="dxa"/>
        </w:trPr>
        <w:tc>
          <w:tcPr>
            <w:tcW w:w="0" w:type="auto"/>
            <w:gridSpan w:val="32"/>
            <w:tcBorders>
              <w:top w:val="nil"/>
              <w:left w:val="nil"/>
              <w:bottom w:val="nil"/>
              <w:right w:val="nil"/>
            </w:tcBorders>
            <w:vAlign w:val="center"/>
            <w:hideMark/>
          </w:tcPr>
          <w:p w14:paraId="1631676F" w14:textId="77777777" w:rsidR="00C23BB4" w:rsidRPr="00C23BB4" w:rsidRDefault="00C23BB4" w:rsidP="00C23BB4">
            <w:pPr>
              <w:spacing w:after="0" w:line="240" w:lineRule="auto"/>
              <w:jc w:val="center"/>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Address mask reply </w:t>
            </w:r>
          </w:p>
        </w:tc>
      </w:tr>
      <w:tr w:rsidR="00C23BB4" w:rsidRPr="00C23BB4" w14:paraId="606F26A0" w14:textId="77777777" w:rsidTr="00C23BB4">
        <w:trPr>
          <w:tblCellSpacing w:w="15" w:type="dxa"/>
        </w:trPr>
        <w:tc>
          <w:tcPr>
            <w:tcW w:w="0" w:type="auto"/>
            <w:vAlign w:val="center"/>
            <w:hideMark/>
          </w:tcPr>
          <w:p w14:paraId="0DCAAFB5"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lastRenderedPageBreak/>
              <w:t>00</w:t>
            </w:r>
          </w:p>
        </w:tc>
        <w:tc>
          <w:tcPr>
            <w:tcW w:w="0" w:type="auto"/>
            <w:vAlign w:val="center"/>
            <w:hideMark/>
          </w:tcPr>
          <w:p w14:paraId="33C37D89"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01</w:t>
            </w:r>
          </w:p>
        </w:tc>
        <w:tc>
          <w:tcPr>
            <w:tcW w:w="0" w:type="auto"/>
            <w:vAlign w:val="center"/>
            <w:hideMark/>
          </w:tcPr>
          <w:p w14:paraId="6DB3BD40"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02</w:t>
            </w:r>
          </w:p>
        </w:tc>
        <w:tc>
          <w:tcPr>
            <w:tcW w:w="0" w:type="auto"/>
            <w:vAlign w:val="center"/>
            <w:hideMark/>
          </w:tcPr>
          <w:p w14:paraId="2370336B"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03</w:t>
            </w:r>
          </w:p>
        </w:tc>
        <w:tc>
          <w:tcPr>
            <w:tcW w:w="0" w:type="auto"/>
            <w:vAlign w:val="center"/>
            <w:hideMark/>
          </w:tcPr>
          <w:p w14:paraId="22714A64"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04</w:t>
            </w:r>
          </w:p>
        </w:tc>
        <w:tc>
          <w:tcPr>
            <w:tcW w:w="0" w:type="auto"/>
            <w:vAlign w:val="center"/>
            <w:hideMark/>
          </w:tcPr>
          <w:p w14:paraId="6F3FB2D8"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05</w:t>
            </w:r>
          </w:p>
        </w:tc>
        <w:tc>
          <w:tcPr>
            <w:tcW w:w="0" w:type="auto"/>
            <w:vAlign w:val="center"/>
            <w:hideMark/>
          </w:tcPr>
          <w:p w14:paraId="79BD0479"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06</w:t>
            </w:r>
          </w:p>
        </w:tc>
        <w:tc>
          <w:tcPr>
            <w:tcW w:w="0" w:type="auto"/>
            <w:vAlign w:val="center"/>
            <w:hideMark/>
          </w:tcPr>
          <w:p w14:paraId="63618779"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 xml:space="preserve">07 </w:t>
            </w:r>
          </w:p>
        </w:tc>
        <w:tc>
          <w:tcPr>
            <w:tcW w:w="0" w:type="auto"/>
            <w:vAlign w:val="center"/>
            <w:hideMark/>
          </w:tcPr>
          <w:p w14:paraId="2F970DFE"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08</w:t>
            </w:r>
          </w:p>
        </w:tc>
        <w:tc>
          <w:tcPr>
            <w:tcW w:w="0" w:type="auto"/>
            <w:vAlign w:val="center"/>
            <w:hideMark/>
          </w:tcPr>
          <w:p w14:paraId="5100855D"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09</w:t>
            </w:r>
          </w:p>
        </w:tc>
        <w:tc>
          <w:tcPr>
            <w:tcW w:w="0" w:type="auto"/>
            <w:vAlign w:val="center"/>
            <w:hideMark/>
          </w:tcPr>
          <w:p w14:paraId="1C09348D"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10</w:t>
            </w:r>
          </w:p>
        </w:tc>
        <w:tc>
          <w:tcPr>
            <w:tcW w:w="0" w:type="auto"/>
            <w:vAlign w:val="center"/>
            <w:hideMark/>
          </w:tcPr>
          <w:p w14:paraId="2831D10D"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11</w:t>
            </w:r>
          </w:p>
        </w:tc>
        <w:tc>
          <w:tcPr>
            <w:tcW w:w="0" w:type="auto"/>
            <w:vAlign w:val="center"/>
            <w:hideMark/>
          </w:tcPr>
          <w:p w14:paraId="1A2DB2AC"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12</w:t>
            </w:r>
          </w:p>
        </w:tc>
        <w:tc>
          <w:tcPr>
            <w:tcW w:w="0" w:type="auto"/>
            <w:vAlign w:val="center"/>
            <w:hideMark/>
          </w:tcPr>
          <w:p w14:paraId="662C26E1"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13</w:t>
            </w:r>
          </w:p>
        </w:tc>
        <w:tc>
          <w:tcPr>
            <w:tcW w:w="0" w:type="auto"/>
            <w:vAlign w:val="center"/>
            <w:hideMark/>
          </w:tcPr>
          <w:p w14:paraId="46DC80FF"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14</w:t>
            </w:r>
          </w:p>
        </w:tc>
        <w:tc>
          <w:tcPr>
            <w:tcW w:w="0" w:type="auto"/>
            <w:vAlign w:val="center"/>
            <w:hideMark/>
          </w:tcPr>
          <w:p w14:paraId="144D88C3"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 xml:space="preserve">15 </w:t>
            </w:r>
          </w:p>
        </w:tc>
        <w:tc>
          <w:tcPr>
            <w:tcW w:w="0" w:type="auto"/>
            <w:vAlign w:val="center"/>
            <w:hideMark/>
          </w:tcPr>
          <w:p w14:paraId="7D84574F"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16</w:t>
            </w:r>
          </w:p>
        </w:tc>
        <w:tc>
          <w:tcPr>
            <w:tcW w:w="0" w:type="auto"/>
            <w:vAlign w:val="center"/>
            <w:hideMark/>
          </w:tcPr>
          <w:p w14:paraId="591673EC"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17</w:t>
            </w:r>
          </w:p>
        </w:tc>
        <w:tc>
          <w:tcPr>
            <w:tcW w:w="0" w:type="auto"/>
            <w:vAlign w:val="center"/>
            <w:hideMark/>
          </w:tcPr>
          <w:p w14:paraId="4D6A193F"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18</w:t>
            </w:r>
          </w:p>
        </w:tc>
        <w:tc>
          <w:tcPr>
            <w:tcW w:w="0" w:type="auto"/>
            <w:vAlign w:val="center"/>
            <w:hideMark/>
          </w:tcPr>
          <w:p w14:paraId="7A577108"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19</w:t>
            </w:r>
          </w:p>
        </w:tc>
        <w:tc>
          <w:tcPr>
            <w:tcW w:w="0" w:type="auto"/>
            <w:vAlign w:val="center"/>
            <w:hideMark/>
          </w:tcPr>
          <w:p w14:paraId="0798365F"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20</w:t>
            </w:r>
          </w:p>
        </w:tc>
        <w:tc>
          <w:tcPr>
            <w:tcW w:w="0" w:type="auto"/>
            <w:vAlign w:val="center"/>
            <w:hideMark/>
          </w:tcPr>
          <w:p w14:paraId="756A94BA"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21</w:t>
            </w:r>
          </w:p>
        </w:tc>
        <w:tc>
          <w:tcPr>
            <w:tcW w:w="0" w:type="auto"/>
            <w:vAlign w:val="center"/>
            <w:hideMark/>
          </w:tcPr>
          <w:p w14:paraId="14D8A8F2"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22</w:t>
            </w:r>
          </w:p>
        </w:tc>
        <w:tc>
          <w:tcPr>
            <w:tcW w:w="0" w:type="auto"/>
            <w:vAlign w:val="center"/>
            <w:hideMark/>
          </w:tcPr>
          <w:p w14:paraId="56D60BAD"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 xml:space="preserve">23 </w:t>
            </w:r>
          </w:p>
        </w:tc>
        <w:tc>
          <w:tcPr>
            <w:tcW w:w="0" w:type="auto"/>
            <w:vAlign w:val="center"/>
            <w:hideMark/>
          </w:tcPr>
          <w:p w14:paraId="6C8ADBCA"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24</w:t>
            </w:r>
          </w:p>
        </w:tc>
        <w:tc>
          <w:tcPr>
            <w:tcW w:w="0" w:type="auto"/>
            <w:vAlign w:val="center"/>
            <w:hideMark/>
          </w:tcPr>
          <w:p w14:paraId="261EBC76"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25</w:t>
            </w:r>
          </w:p>
        </w:tc>
        <w:tc>
          <w:tcPr>
            <w:tcW w:w="0" w:type="auto"/>
            <w:vAlign w:val="center"/>
            <w:hideMark/>
          </w:tcPr>
          <w:p w14:paraId="0430B9E3"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26</w:t>
            </w:r>
          </w:p>
        </w:tc>
        <w:tc>
          <w:tcPr>
            <w:tcW w:w="0" w:type="auto"/>
            <w:vAlign w:val="center"/>
            <w:hideMark/>
          </w:tcPr>
          <w:p w14:paraId="5C57E3B9"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27</w:t>
            </w:r>
          </w:p>
        </w:tc>
        <w:tc>
          <w:tcPr>
            <w:tcW w:w="0" w:type="auto"/>
            <w:vAlign w:val="center"/>
            <w:hideMark/>
          </w:tcPr>
          <w:p w14:paraId="32C81B21"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28</w:t>
            </w:r>
          </w:p>
        </w:tc>
        <w:tc>
          <w:tcPr>
            <w:tcW w:w="0" w:type="auto"/>
            <w:vAlign w:val="center"/>
            <w:hideMark/>
          </w:tcPr>
          <w:p w14:paraId="41C5A28C"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29</w:t>
            </w:r>
          </w:p>
        </w:tc>
        <w:tc>
          <w:tcPr>
            <w:tcW w:w="0" w:type="auto"/>
            <w:vAlign w:val="center"/>
            <w:hideMark/>
          </w:tcPr>
          <w:p w14:paraId="55F99B5E"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30</w:t>
            </w:r>
          </w:p>
        </w:tc>
        <w:tc>
          <w:tcPr>
            <w:tcW w:w="0" w:type="auto"/>
            <w:vAlign w:val="center"/>
            <w:hideMark/>
          </w:tcPr>
          <w:p w14:paraId="63CA3C10"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 xml:space="preserve">31 </w:t>
            </w:r>
          </w:p>
        </w:tc>
      </w:tr>
      <w:tr w:rsidR="00C23BB4" w:rsidRPr="00C23BB4" w14:paraId="4B3BDFE0" w14:textId="77777777" w:rsidTr="00C23BB4">
        <w:trPr>
          <w:tblCellSpacing w:w="15" w:type="dxa"/>
        </w:trPr>
        <w:tc>
          <w:tcPr>
            <w:tcW w:w="0" w:type="auto"/>
            <w:gridSpan w:val="8"/>
            <w:vAlign w:val="center"/>
            <w:hideMark/>
          </w:tcPr>
          <w:p w14:paraId="2329A8C9" w14:textId="77777777" w:rsidR="00C23BB4" w:rsidRPr="00C23BB4" w:rsidRDefault="00C23BB4" w:rsidP="00C23BB4">
            <w:pPr>
              <w:spacing w:after="0" w:line="240" w:lineRule="auto"/>
              <w:jc w:val="center"/>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Type = 18 </w:t>
            </w:r>
          </w:p>
        </w:tc>
        <w:tc>
          <w:tcPr>
            <w:tcW w:w="0" w:type="auto"/>
            <w:gridSpan w:val="8"/>
            <w:vAlign w:val="center"/>
            <w:hideMark/>
          </w:tcPr>
          <w:p w14:paraId="103CE6A3" w14:textId="77777777" w:rsidR="00C23BB4" w:rsidRPr="00C23BB4" w:rsidRDefault="00C23BB4" w:rsidP="00C23BB4">
            <w:pPr>
              <w:spacing w:after="0" w:line="240" w:lineRule="auto"/>
              <w:jc w:val="center"/>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Code = 0 </w:t>
            </w:r>
          </w:p>
        </w:tc>
        <w:tc>
          <w:tcPr>
            <w:tcW w:w="0" w:type="auto"/>
            <w:gridSpan w:val="16"/>
            <w:vAlign w:val="center"/>
            <w:hideMark/>
          </w:tcPr>
          <w:p w14:paraId="0B68B6DC" w14:textId="77777777" w:rsidR="00C23BB4" w:rsidRPr="00C23BB4" w:rsidRDefault="00C23BB4" w:rsidP="00C23BB4">
            <w:pPr>
              <w:spacing w:after="0" w:line="240" w:lineRule="auto"/>
              <w:jc w:val="center"/>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Checksum </w:t>
            </w:r>
          </w:p>
        </w:tc>
      </w:tr>
      <w:tr w:rsidR="00C23BB4" w:rsidRPr="00C23BB4" w14:paraId="282FD76D" w14:textId="77777777" w:rsidTr="00C23BB4">
        <w:trPr>
          <w:tblCellSpacing w:w="15" w:type="dxa"/>
        </w:trPr>
        <w:tc>
          <w:tcPr>
            <w:tcW w:w="0" w:type="auto"/>
            <w:gridSpan w:val="16"/>
            <w:vAlign w:val="center"/>
            <w:hideMark/>
          </w:tcPr>
          <w:p w14:paraId="530878EE" w14:textId="77777777" w:rsidR="00C23BB4" w:rsidRPr="00C23BB4" w:rsidRDefault="00C23BB4" w:rsidP="00C23BB4">
            <w:pPr>
              <w:spacing w:after="0" w:line="240" w:lineRule="auto"/>
              <w:jc w:val="center"/>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Identifier </w:t>
            </w:r>
          </w:p>
        </w:tc>
        <w:tc>
          <w:tcPr>
            <w:tcW w:w="0" w:type="auto"/>
            <w:gridSpan w:val="16"/>
            <w:vAlign w:val="center"/>
            <w:hideMark/>
          </w:tcPr>
          <w:p w14:paraId="0714132A" w14:textId="77777777" w:rsidR="00C23BB4" w:rsidRPr="00C23BB4" w:rsidRDefault="00C23BB4" w:rsidP="00C23BB4">
            <w:pPr>
              <w:spacing w:after="0" w:line="240" w:lineRule="auto"/>
              <w:jc w:val="center"/>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Sequence number </w:t>
            </w:r>
          </w:p>
        </w:tc>
      </w:tr>
      <w:tr w:rsidR="00C23BB4" w:rsidRPr="00C23BB4" w14:paraId="0CC6B85F" w14:textId="77777777" w:rsidTr="00C23BB4">
        <w:trPr>
          <w:tblCellSpacing w:w="15" w:type="dxa"/>
        </w:trPr>
        <w:tc>
          <w:tcPr>
            <w:tcW w:w="0" w:type="auto"/>
            <w:gridSpan w:val="32"/>
            <w:vAlign w:val="center"/>
            <w:hideMark/>
          </w:tcPr>
          <w:p w14:paraId="4E6827AB" w14:textId="77777777" w:rsidR="00C23BB4" w:rsidRPr="00C23BB4" w:rsidRDefault="00C23BB4" w:rsidP="00C23BB4">
            <w:pPr>
              <w:spacing w:after="0" w:line="240" w:lineRule="auto"/>
              <w:jc w:val="center"/>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Address mask </w:t>
            </w:r>
          </w:p>
        </w:tc>
      </w:tr>
    </w:tbl>
    <w:p w14:paraId="3E9BC18B" w14:textId="77777777" w:rsidR="00C23BB4" w:rsidRPr="00C23BB4" w:rsidRDefault="00C23BB4" w:rsidP="00C23BB4">
      <w:pPr>
        <w:spacing w:before="100" w:beforeAutospacing="1" w:after="100" w:afterAutospacing="1"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Where: </w:t>
      </w:r>
    </w:p>
    <w:p w14:paraId="785CD1B3" w14:textId="77777777" w:rsidR="00C23BB4" w:rsidRPr="00C23BB4" w:rsidRDefault="00C23BB4" w:rsidP="00C23BB4">
      <w:pPr>
        <w:spacing w:after="0" w:line="240" w:lineRule="auto"/>
        <w:ind w:left="720"/>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b/>
          <w:bCs/>
          <w:sz w:val="24"/>
          <w:szCs w:val="24"/>
          <w:lang w:val="en-PK" w:eastAsia="en-PK"/>
        </w:rPr>
        <w:t>Type</w:t>
      </w:r>
      <w:r w:rsidRPr="00C23BB4">
        <w:rPr>
          <w:rFonts w:ascii="Times New Roman" w:eastAsia="Times New Roman" w:hAnsi="Times New Roman" w:cs="Times New Roman"/>
          <w:sz w:val="24"/>
          <w:szCs w:val="24"/>
          <w:lang w:val="en-PK" w:eastAsia="en-PK"/>
        </w:rPr>
        <w:t xml:space="preserve"> must be set to 18</w:t>
      </w:r>
    </w:p>
    <w:p w14:paraId="1BE5C8ED" w14:textId="77777777" w:rsidR="00C23BB4" w:rsidRPr="00C23BB4" w:rsidRDefault="00C23BB4" w:rsidP="00C23BB4">
      <w:pPr>
        <w:spacing w:after="0" w:line="240" w:lineRule="auto"/>
        <w:ind w:left="720"/>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b/>
          <w:bCs/>
          <w:sz w:val="24"/>
          <w:szCs w:val="24"/>
          <w:lang w:val="en-PK" w:eastAsia="en-PK"/>
        </w:rPr>
        <w:t>Code</w:t>
      </w:r>
      <w:r w:rsidRPr="00C23BB4">
        <w:rPr>
          <w:rFonts w:ascii="Times New Roman" w:eastAsia="Times New Roman" w:hAnsi="Times New Roman" w:cs="Times New Roman"/>
          <w:sz w:val="24"/>
          <w:szCs w:val="24"/>
          <w:lang w:val="en-PK" w:eastAsia="en-PK"/>
        </w:rPr>
        <w:t xml:space="preserve"> must be set to 0</w:t>
      </w:r>
    </w:p>
    <w:p w14:paraId="5959DA2D" w14:textId="77777777" w:rsidR="00C23BB4" w:rsidRPr="00C23BB4" w:rsidRDefault="00C23BB4" w:rsidP="00C23BB4">
      <w:pPr>
        <w:spacing w:after="0" w:line="240" w:lineRule="auto"/>
        <w:ind w:left="720"/>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b/>
          <w:bCs/>
          <w:sz w:val="24"/>
          <w:szCs w:val="24"/>
          <w:lang w:val="en-PK" w:eastAsia="en-PK"/>
        </w:rPr>
        <w:t>Address mask</w:t>
      </w:r>
      <w:r w:rsidRPr="00C23BB4">
        <w:rPr>
          <w:rFonts w:ascii="Times New Roman" w:eastAsia="Times New Roman" w:hAnsi="Times New Roman" w:cs="Times New Roman"/>
          <w:sz w:val="24"/>
          <w:szCs w:val="24"/>
          <w:lang w:val="en-PK" w:eastAsia="en-PK"/>
        </w:rPr>
        <w:t xml:space="preserve"> should be set to the subnet mask</w:t>
      </w:r>
    </w:p>
    <w:p w14:paraId="6713E562" w14:textId="77777777" w:rsidR="00C23BB4" w:rsidRPr="00C23BB4" w:rsidRDefault="00C23BB4" w:rsidP="00C23BB4">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C23BB4">
        <w:rPr>
          <w:rFonts w:ascii="Times New Roman" w:eastAsia="Times New Roman" w:hAnsi="Times New Roman" w:cs="Times New Roman"/>
          <w:b/>
          <w:bCs/>
          <w:sz w:val="27"/>
          <w:szCs w:val="27"/>
          <w:lang w:val="en-PK" w:eastAsia="en-PK"/>
        </w:rPr>
        <w:t>Destination unreachable</w:t>
      </w:r>
    </w:p>
    <w:p w14:paraId="0153D62B" w14:textId="77777777" w:rsidR="00C23BB4" w:rsidRPr="00C23BB4" w:rsidRDefault="00C23BB4" w:rsidP="00C23BB4">
      <w:pPr>
        <w:spacing w:before="100" w:beforeAutospacing="1" w:after="100" w:afterAutospacing="1"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i/>
          <w:iCs/>
          <w:sz w:val="24"/>
          <w:szCs w:val="24"/>
          <w:lang w:val="en-PK" w:eastAsia="en-PK"/>
        </w:rPr>
        <w:t>Destination unreachable</w:t>
      </w:r>
      <w:r w:rsidRPr="00C23BB4">
        <w:rPr>
          <w:rFonts w:ascii="Times New Roman" w:eastAsia="Times New Roman" w:hAnsi="Times New Roman" w:cs="Times New Roman"/>
          <w:sz w:val="24"/>
          <w:szCs w:val="24"/>
          <w:lang w:val="en-PK" w:eastAsia="en-PK"/>
        </w:rPr>
        <w:t xml:space="preserve"> is generated by the host or its inbound gateway</w:t>
      </w:r>
      <w:hyperlink r:id="rId204" w:anchor="cite_note-rfc792-6" w:history="1">
        <w:r w:rsidRPr="00C23BB4">
          <w:rPr>
            <w:rFonts w:ascii="Times New Roman" w:eastAsia="Times New Roman" w:hAnsi="Times New Roman" w:cs="Times New Roman"/>
            <w:color w:val="0000FF"/>
            <w:sz w:val="24"/>
            <w:szCs w:val="24"/>
            <w:u w:val="single"/>
            <w:vertAlign w:val="superscript"/>
            <w:lang w:val="en-PK" w:eastAsia="en-PK"/>
          </w:rPr>
          <w:t>[6]</w:t>
        </w:r>
      </w:hyperlink>
      <w:r w:rsidRPr="00C23BB4">
        <w:rPr>
          <w:rFonts w:ascii="Times New Roman" w:eastAsia="Times New Roman" w:hAnsi="Times New Roman" w:cs="Times New Roman"/>
          <w:sz w:val="24"/>
          <w:szCs w:val="24"/>
          <w:lang w:val="en-PK" w:eastAsia="en-PK"/>
        </w:rPr>
        <w:t xml:space="preserve"> to inform the client that the destination is unreachable for some reason. Reasons for this message may include: the physical connection to the host does not exist (distance is infinite); the indicated protocol or port is not active; the data must be fragmented but the 'don't fragment' flag is on. Unreachable TCP ports notably respond with </w:t>
      </w:r>
      <w:r w:rsidRPr="00C23BB4">
        <w:rPr>
          <w:rFonts w:ascii="Times New Roman" w:eastAsia="Times New Roman" w:hAnsi="Times New Roman" w:cs="Times New Roman"/>
          <w:b/>
          <w:bCs/>
          <w:sz w:val="24"/>
          <w:szCs w:val="24"/>
          <w:lang w:val="en-PK" w:eastAsia="en-PK"/>
        </w:rPr>
        <w:t>TCP RST</w:t>
      </w:r>
      <w:r w:rsidRPr="00C23BB4">
        <w:rPr>
          <w:rFonts w:ascii="Times New Roman" w:eastAsia="Times New Roman" w:hAnsi="Times New Roman" w:cs="Times New Roman"/>
          <w:sz w:val="24"/>
          <w:szCs w:val="24"/>
          <w:lang w:val="en-PK" w:eastAsia="en-PK"/>
        </w:rPr>
        <w:t xml:space="preserve"> rather than a </w:t>
      </w:r>
      <w:r w:rsidRPr="00C23BB4">
        <w:rPr>
          <w:rFonts w:ascii="Times New Roman" w:eastAsia="Times New Roman" w:hAnsi="Times New Roman" w:cs="Times New Roman"/>
          <w:i/>
          <w:iCs/>
          <w:sz w:val="24"/>
          <w:szCs w:val="24"/>
          <w:lang w:val="en-PK" w:eastAsia="en-PK"/>
        </w:rPr>
        <w:t>destination unreachable</w:t>
      </w:r>
      <w:r w:rsidRPr="00C23BB4">
        <w:rPr>
          <w:rFonts w:ascii="Times New Roman" w:eastAsia="Times New Roman" w:hAnsi="Times New Roman" w:cs="Times New Roman"/>
          <w:sz w:val="24"/>
          <w:szCs w:val="24"/>
          <w:lang w:val="en-PK" w:eastAsia="en-PK"/>
        </w:rPr>
        <w:t xml:space="preserve"> type 3 as might be expected. </w:t>
      </w:r>
      <w:r w:rsidRPr="00C23BB4">
        <w:rPr>
          <w:rFonts w:ascii="Times New Roman" w:eastAsia="Times New Roman" w:hAnsi="Times New Roman" w:cs="Times New Roman"/>
          <w:i/>
          <w:iCs/>
          <w:sz w:val="24"/>
          <w:szCs w:val="24"/>
          <w:lang w:val="en-PK" w:eastAsia="en-PK"/>
        </w:rPr>
        <w:t>Destination unreachable</w:t>
      </w:r>
      <w:r w:rsidRPr="00C23BB4">
        <w:rPr>
          <w:rFonts w:ascii="Times New Roman" w:eastAsia="Times New Roman" w:hAnsi="Times New Roman" w:cs="Times New Roman"/>
          <w:sz w:val="24"/>
          <w:szCs w:val="24"/>
          <w:lang w:val="en-PK" w:eastAsia="en-PK"/>
        </w:rPr>
        <w:t xml:space="preserve"> is never reported for </w:t>
      </w:r>
      <w:hyperlink r:id="rId205" w:tooltip="IP Multicast" w:history="1">
        <w:r w:rsidRPr="00C23BB4">
          <w:rPr>
            <w:rFonts w:ascii="Times New Roman" w:eastAsia="Times New Roman" w:hAnsi="Times New Roman" w:cs="Times New Roman"/>
            <w:color w:val="0000FF"/>
            <w:sz w:val="24"/>
            <w:szCs w:val="24"/>
            <w:u w:val="single"/>
            <w:lang w:val="en-PK" w:eastAsia="en-PK"/>
          </w:rPr>
          <w:t>IP Multicast</w:t>
        </w:r>
      </w:hyperlink>
      <w:r w:rsidRPr="00C23BB4">
        <w:rPr>
          <w:rFonts w:ascii="Times New Roman" w:eastAsia="Times New Roman" w:hAnsi="Times New Roman" w:cs="Times New Roman"/>
          <w:sz w:val="24"/>
          <w:szCs w:val="24"/>
          <w:lang w:val="en-PK" w:eastAsia="en-PK"/>
        </w:rPr>
        <w:t xml:space="preserve"> transmissions.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15"/>
      </w:tblGrid>
      <w:tr w:rsidR="00C23BB4" w:rsidRPr="00C23BB4" w14:paraId="624B6824" w14:textId="77777777" w:rsidTr="00C23BB4">
        <w:trPr>
          <w:tblCellSpacing w:w="15" w:type="dxa"/>
        </w:trPr>
        <w:tc>
          <w:tcPr>
            <w:tcW w:w="0" w:type="auto"/>
            <w:gridSpan w:val="32"/>
            <w:tcBorders>
              <w:top w:val="nil"/>
              <w:left w:val="nil"/>
              <w:bottom w:val="nil"/>
              <w:right w:val="nil"/>
            </w:tcBorders>
            <w:vAlign w:val="center"/>
            <w:hideMark/>
          </w:tcPr>
          <w:p w14:paraId="084BE2E0" w14:textId="77777777" w:rsidR="00C23BB4" w:rsidRPr="00C23BB4" w:rsidRDefault="00C23BB4" w:rsidP="00C23BB4">
            <w:pPr>
              <w:spacing w:after="0" w:line="240" w:lineRule="auto"/>
              <w:jc w:val="center"/>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Destination unreachable message</w:t>
            </w:r>
            <w:hyperlink r:id="rId206" w:anchor="cite_note-rfc792-6" w:history="1">
              <w:r w:rsidRPr="00C23BB4">
                <w:rPr>
                  <w:rFonts w:ascii="Times New Roman" w:eastAsia="Times New Roman" w:hAnsi="Times New Roman" w:cs="Times New Roman"/>
                  <w:color w:val="0000FF"/>
                  <w:sz w:val="24"/>
                  <w:szCs w:val="24"/>
                  <w:u w:val="single"/>
                  <w:vertAlign w:val="superscript"/>
                  <w:lang w:val="en-PK" w:eastAsia="en-PK"/>
                </w:rPr>
                <w:t>[6]</w:t>
              </w:r>
            </w:hyperlink>
            <w:r w:rsidRPr="00C23BB4">
              <w:rPr>
                <w:rFonts w:ascii="Times New Roman" w:eastAsia="Times New Roman" w:hAnsi="Times New Roman" w:cs="Times New Roman"/>
                <w:sz w:val="24"/>
                <w:szCs w:val="24"/>
                <w:vertAlign w:val="superscript"/>
                <w:lang w:val="en-PK" w:eastAsia="en-PK"/>
              </w:rPr>
              <w:t>:3</w:t>
            </w:r>
            <w:r w:rsidRPr="00C23BB4">
              <w:rPr>
                <w:rFonts w:ascii="Times New Roman" w:eastAsia="Times New Roman" w:hAnsi="Times New Roman" w:cs="Times New Roman"/>
                <w:sz w:val="24"/>
                <w:szCs w:val="24"/>
                <w:lang w:val="en-PK" w:eastAsia="en-PK"/>
              </w:rPr>
              <w:t xml:space="preserve"> </w:t>
            </w:r>
          </w:p>
        </w:tc>
      </w:tr>
      <w:tr w:rsidR="00C23BB4" w:rsidRPr="00C23BB4" w14:paraId="7C61917C" w14:textId="77777777" w:rsidTr="00C23BB4">
        <w:trPr>
          <w:tblCellSpacing w:w="15" w:type="dxa"/>
        </w:trPr>
        <w:tc>
          <w:tcPr>
            <w:tcW w:w="0" w:type="auto"/>
            <w:vAlign w:val="center"/>
            <w:hideMark/>
          </w:tcPr>
          <w:p w14:paraId="01E71E56"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00</w:t>
            </w:r>
          </w:p>
        </w:tc>
        <w:tc>
          <w:tcPr>
            <w:tcW w:w="0" w:type="auto"/>
            <w:vAlign w:val="center"/>
            <w:hideMark/>
          </w:tcPr>
          <w:p w14:paraId="1A837E98"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01</w:t>
            </w:r>
          </w:p>
        </w:tc>
        <w:tc>
          <w:tcPr>
            <w:tcW w:w="0" w:type="auto"/>
            <w:vAlign w:val="center"/>
            <w:hideMark/>
          </w:tcPr>
          <w:p w14:paraId="419C4D49"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02</w:t>
            </w:r>
          </w:p>
        </w:tc>
        <w:tc>
          <w:tcPr>
            <w:tcW w:w="0" w:type="auto"/>
            <w:vAlign w:val="center"/>
            <w:hideMark/>
          </w:tcPr>
          <w:p w14:paraId="244DBF9D"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03</w:t>
            </w:r>
          </w:p>
        </w:tc>
        <w:tc>
          <w:tcPr>
            <w:tcW w:w="0" w:type="auto"/>
            <w:vAlign w:val="center"/>
            <w:hideMark/>
          </w:tcPr>
          <w:p w14:paraId="55BCB88F"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04</w:t>
            </w:r>
          </w:p>
        </w:tc>
        <w:tc>
          <w:tcPr>
            <w:tcW w:w="0" w:type="auto"/>
            <w:vAlign w:val="center"/>
            <w:hideMark/>
          </w:tcPr>
          <w:p w14:paraId="44012D93"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05</w:t>
            </w:r>
          </w:p>
        </w:tc>
        <w:tc>
          <w:tcPr>
            <w:tcW w:w="0" w:type="auto"/>
            <w:vAlign w:val="center"/>
            <w:hideMark/>
          </w:tcPr>
          <w:p w14:paraId="7C3E4241"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06</w:t>
            </w:r>
          </w:p>
        </w:tc>
        <w:tc>
          <w:tcPr>
            <w:tcW w:w="0" w:type="auto"/>
            <w:vAlign w:val="center"/>
            <w:hideMark/>
          </w:tcPr>
          <w:p w14:paraId="7B80C05B"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 xml:space="preserve">07 </w:t>
            </w:r>
          </w:p>
        </w:tc>
        <w:tc>
          <w:tcPr>
            <w:tcW w:w="0" w:type="auto"/>
            <w:vAlign w:val="center"/>
            <w:hideMark/>
          </w:tcPr>
          <w:p w14:paraId="15604FEF"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08</w:t>
            </w:r>
          </w:p>
        </w:tc>
        <w:tc>
          <w:tcPr>
            <w:tcW w:w="0" w:type="auto"/>
            <w:vAlign w:val="center"/>
            <w:hideMark/>
          </w:tcPr>
          <w:p w14:paraId="2AE73474"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09</w:t>
            </w:r>
          </w:p>
        </w:tc>
        <w:tc>
          <w:tcPr>
            <w:tcW w:w="0" w:type="auto"/>
            <w:vAlign w:val="center"/>
            <w:hideMark/>
          </w:tcPr>
          <w:p w14:paraId="02D41B90"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10</w:t>
            </w:r>
          </w:p>
        </w:tc>
        <w:tc>
          <w:tcPr>
            <w:tcW w:w="0" w:type="auto"/>
            <w:vAlign w:val="center"/>
            <w:hideMark/>
          </w:tcPr>
          <w:p w14:paraId="1E32197D"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11</w:t>
            </w:r>
          </w:p>
        </w:tc>
        <w:tc>
          <w:tcPr>
            <w:tcW w:w="0" w:type="auto"/>
            <w:vAlign w:val="center"/>
            <w:hideMark/>
          </w:tcPr>
          <w:p w14:paraId="03089068"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12</w:t>
            </w:r>
          </w:p>
        </w:tc>
        <w:tc>
          <w:tcPr>
            <w:tcW w:w="0" w:type="auto"/>
            <w:vAlign w:val="center"/>
            <w:hideMark/>
          </w:tcPr>
          <w:p w14:paraId="7A988E8A"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13</w:t>
            </w:r>
          </w:p>
        </w:tc>
        <w:tc>
          <w:tcPr>
            <w:tcW w:w="0" w:type="auto"/>
            <w:vAlign w:val="center"/>
            <w:hideMark/>
          </w:tcPr>
          <w:p w14:paraId="49A13D25"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14</w:t>
            </w:r>
          </w:p>
        </w:tc>
        <w:tc>
          <w:tcPr>
            <w:tcW w:w="0" w:type="auto"/>
            <w:vAlign w:val="center"/>
            <w:hideMark/>
          </w:tcPr>
          <w:p w14:paraId="49B38C55"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 xml:space="preserve">15 </w:t>
            </w:r>
          </w:p>
        </w:tc>
        <w:tc>
          <w:tcPr>
            <w:tcW w:w="0" w:type="auto"/>
            <w:vAlign w:val="center"/>
            <w:hideMark/>
          </w:tcPr>
          <w:p w14:paraId="081B7532"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16</w:t>
            </w:r>
          </w:p>
        </w:tc>
        <w:tc>
          <w:tcPr>
            <w:tcW w:w="0" w:type="auto"/>
            <w:vAlign w:val="center"/>
            <w:hideMark/>
          </w:tcPr>
          <w:p w14:paraId="206BAA40"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17</w:t>
            </w:r>
          </w:p>
        </w:tc>
        <w:tc>
          <w:tcPr>
            <w:tcW w:w="0" w:type="auto"/>
            <w:vAlign w:val="center"/>
            <w:hideMark/>
          </w:tcPr>
          <w:p w14:paraId="5D6F1DBC"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18</w:t>
            </w:r>
          </w:p>
        </w:tc>
        <w:tc>
          <w:tcPr>
            <w:tcW w:w="0" w:type="auto"/>
            <w:vAlign w:val="center"/>
            <w:hideMark/>
          </w:tcPr>
          <w:p w14:paraId="0AD48FE4"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19</w:t>
            </w:r>
          </w:p>
        </w:tc>
        <w:tc>
          <w:tcPr>
            <w:tcW w:w="0" w:type="auto"/>
            <w:vAlign w:val="center"/>
            <w:hideMark/>
          </w:tcPr>
          <w:p w14:paraId="17A0C219"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20</w:t>
            </w:r>
          </w:p>
        </w:tc>
        <w:tc>
          <w:tcPr>
            <w:tcW w:w="0" w:type="auto"/>
            <w:vAlign w:val="center"/>
            <w:hideMark/>
          </w:tcPr>
          <w:p w14:paraId="0D42E944"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21</w:t>
            </w:r>
          </w:p>
        </w:tc>
        <w:tc>
          <w:tcPr>
            <w:tcW w:w="0" w:type="auto"/>
            <w:vAlign w:val="center"/>
            <w:hideMark/>
          </w:tcPr>
          <w:p w14:paraId="5AFB814F"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22</w:t>
            </w:r>
          </w:p>
        </w:tc>
        <w:tc>
          <w:tcPr>
            <w:tcW w:w="0" w:type="auto"/>
            <w:vAlign w:val="center"/>
            <w:hideMark/>
          </w:tcPr>
          <w:p w14:paraId="7D9CA8F5"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 xml:space="preserve">23 </w:t>
            </w:r>
          </w:p>
        </w:tc>
        <w:tc>
          <w:tcPr>
            <w:tcW w:w="0" w:type="auto"/>
            <w:vAlign w:val="center"/>
            <w:hideMark/>
          </w:tcPr>
          <w:p w14:paraId="7E0AC978"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24</w:t>
            </w:r>
          </w:p>
        </w:tc>
        <w:tc>
          <w:tcPr>
            <w:tcW w:w="0" w:type="auto"/>
            <w:vAlign w:val="center"/>
            <w:hideMark/>
          </w:tcPr>
          <w:p w14:paraId="7EDFF434"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25</w:t>
            </w:r>
          </w:p>
        </w:tc>
        <w:tc>
          <w:tcPr>
            <w:tcW w:w="0" w:type="auto"/>
            <w:vAlign w:val="center"/>
            <w:hideMark/>
          </w:tcPr>
          <w:p w14:paraId="70A87995"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26</w:t>
            </w:r>
          </w:p>
        </w:tc>
        <w:tc>
          <w:tcPr>
            <w:tcW w:w="0" w:type="auto"/>
            <w:vAlign w:val="center"/>
            <w:hideMark/>
          </w:tcPr>
          <w:p w14:paraId="0A4D2B5D"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27</w:t>
            </w:r>
          </w:p>
        </w:tc>
        <w:tc>
          <w:tcPr>
            <w:tcW w:w="0" w:type="auto"/>
            <w:vAlign w:val="center"/>
            <w:hideMark/>
          </w:tcPr>
          <w:p w14:paraId="4D85475B"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28</w:t>
            </w:r>
          </w:p>
        </w:tc>
        <w:tc>
          <w:tcPr>
            <w:tcW w:w="0" w:type="auto"/>
            <w:vAlign w:val="center"/>
            <w:hideMark/>
          </w:tcPr>
          <w:p w14:paraId="0D0F4D39"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29</w:t>
            </w:r>
          </w:p>
        </w:tc>
        <w:tc>
          <w:tcPr>
            <w:tcW w:w="0" w:type="auto"/>
            <w:vAlign w:val="center"/>
            <w:hideMark/>
          </w:tcPr>
          <w:p w14:paraId="1F122B0C"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30</w:t>
            </w:r>
          </w:p>
        </w:tc>
        <w:tc>
          <w:tcPr>
            <w:tcW w:w="0" w:type="auto"/>
            <w:vAlign w:val="center"/>
            <w:hideMark/>
          </w:tcPr>
          <w:p w14:paraId="170A2CB3"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 xml:space="preserve">31 </w:t>
            </w:r>
          </w:p>
        </w:tc>
      </w:tr>
      <w:tr w:rsidR="00C23BB4" w:rsidRPr="00C23BB4" w14:paraId="1A46D699" w14:textId="77777777" w:rsidTr="00C23BB4">
        <w:trPr>
          <w:tblCellSpacing w:w="15" w:type="dxa"/>
        </w:trPr>
        <w:tc>
          <w:tcPr>
            <w:tcW w:w="0" w:type="auto"/>
            <w:gridSpan w:val="8"/>
            <w:vAlign w:val="center"/>
            <w:hideMark/>
          </w:tcPr>
          <w:p w14:paraId="461746AB" w14:textId="77777777" w:rsidR="00C23BB4" w:rsidRPr="00C23BB4" w:rsidRDefault="00C23BB4" w:rsidP="00C23BB4">
            <w:pPr>
              <w:spacing w:after="0" w:line="240" w:lineRule="auto"/>
              <w:jc w:val="center"/>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Type = 3 </w:t>
            </w:r>
          </w:p>
        </w:tc>
        <w:tc>
          <w:tcPr>
            <w:tcW w:w="0" w:type="auto"/>
            <w:gridSpan w:val="8"/>
            <w:vAlign w:val="center"/>
            <w:hideMark/>
          </w:tcPr>
          <w:p w14:paraId="05FEFB72" w14:textId="77777777" w:rsidR="00C23BB4" w:rsidRPr="00C23BB4" w:rsidRDefault="00C23BB4" w:rsidP="00C23BB4">
            <w:pPr>
              <w:spacing w:after="0" w:line="240" w:lineRule="auto"/>
              <w:jc w:val="center"/>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Code </w:t>
            </w:r>
          </w:p>
        </w:tc>
        <w:tc>
          <w:tcPr>
            <w:tcW w:w="0" w:type="auto"/>
            <w:gridSpan w:val="16"/>
            <w:vAlign w:val="center"/>
            <w:hideMark/>
          </w:tcPr>
          <w:p w14:paraId="2200F86B" w14:textId="77777777" w:rsidR="00C23BB4" w:rsidRPr="00C23BB4" w:rsidRDefault="00C23BB4" w:rsidP="00C23BB4">
            <w:pPr>
              <w:spacing w:after="0" w:line="240" w:lineRule="auto"/>
              <w:jc w:val="center"/>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Checksum </w:t>
            </w:r>
          </w:p>
        </w:tc>
      </w:tr>
      <w:tr w:rsidR="00C23BB4" w:rsidRPr="00C23BB4" w14:paraId="43C14F6C" w14:textId="77777777" w:rsidTr="00C23BB4">
        <w:trPr>
          <w:tblCellSpacing w:w="15" w:type="dxa"/>
        </w:trPr>
        <w:tc>
          <w:tcPr>
            <w:tcW w:w="0" w:type="auto"/>
            <w:gridSpan w:val="16"/>
            <w:vAlign w:val="center"/>
            <w:hideMark/>
          </w:tcPr>
          <w:p w14:paraId="2AA36820" w14:textId="77777777" w:rsidR="00C23BB4" w:rsidRPr="00C23BB4" w:rsidRDefault="00C23BB4" w:rsidP="00C23BB4">
            <w:pPr>
              <w:spacing w:after="0" w:line="240" w:lineRule="auto"/>
              <w:jc w:val="center"/>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unused </w:t>
            </w:r>
          </w:p>
        </w:tc>
        <w:tc>
          <w:tcPr>
            <w:tcW w:w="0" w:type="auto"/>
            <w:gridSpan w:val="16"/>
            <w:vAlign w:val="center"/>
            <w:hideMark/>
          </w:tcPr>
          <w:p w14:paraId="59DE6479" w14:textId="77777777" w:rsidR="00C23BB4" w:rsidRPr="00C23BB4" w:rsidRDefault="00C23BB4" w:rsidP="00C23BB4">
            <w:pPr>
              <w:spacing w:after="0" w:line="240" w:lineRule="auto"/>
              <w:jc w:val="center"/>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Next-hop MTU </w:t>
            </w:r>
          </w:p>
        </w:tc>
      </w:tr>
      <w:tr w:rsidR="00C23BB4" w:rsidRPr="00C23BB4" w14:paraId="1E59BE98" w14:textId="77777777" w:rsidTr="00C23BB4">
        <w:trPr>
          <w:tblCellSpacing w:w="15" w:type="dxa"/>
        </w:trPr>
        <w:tc>
          <w:tcPr>
            <w:tcW w:w="0" w:type="auto"/>
            <w:gridSpan w:val="32"/>
            <w:vAlign w:val="center"/>
            <w:hideMark/>
          </w:tcPr>
          <w:p w14:paraId="6A10B76D" w14:textId="77777777" w:rsidR="00C23BB4" w:rsidRPr="00C23BB4" w:rsidRDefault="00C23BB4" w:rsidP="00C23BB4">
            <w:pPr>
              <w:spacing w:after="0" w:line="240" w:lineRule="auto"/>
              <w:jc w:val="center"/>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IP header and first 8 bytes of original datagram's data </w:t>
            </w:r>
          </w:p>
        </w:tc>
      </w:tr>
    </w:tbl>
    <w:p w14:paraId="73F19991" w14:textId="77777777" w:rsidR="00C23BB4" w:rsidRPr="00C23BB4" w:rsidRDefault="00C23BB4" w:rsidP="00C23BB4">
      <w:pPr>
        <w:spacing w:before="100" w:beforeAutospacing="1" w:after="100" w:afterAutospacing="1"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Where: </w:t>
      </w:r>
    </w:p>
    <w:p w14:paraId="169D5367" w14:textId="77777777" w:rsidR="00C23BB4" w:rsidRPr="00C23BB4" w:rsidRDefault="00C23BB4" w:rsidP="00C23BB4">
      <w:pPr>
        <w:spacing w:after="0" w:line="240" w:lineRule="auto"/>
        <w:ind w:left="720"/>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b/>
          <w:bCs/>
          <w:sz w:val="24"/>
          <w:szCs w:val="24"/>
          <w:lang w:val="en-PK" w:eastAsia="en-PK"/>
        </w:rPr>
        <w:t>Type</w:t>
      </w:r>
      <w:r w:rsidRPr="00C23BB4">
        <w:rPr>
          <w:rFonts w:ascii="Times New Roman" w:eastAsia="Times New Roman" w:hAnsi="Times New Roman" w:cs="Times New Roman"/>
          <w:sz w:val="24"/>
          <w:szCs w:val="24"/>
          <w:lang w:val="en-PK" w:eastAsia="en-PK"/>
        </w:rPr>
        <w:t xml:space="preserve"> field (bits 0-7) must be set to 3</w:t>
      </w:r>
    </w:p>
    <w:p w14:paraId="2C95567C" w14:textId="77777777" w:rsidR="00C23BB4" w:rsidRPr="00C23BB4" w:rsidRDefault="00C23BB4" w:rsidP="00C23BB4">
      <w:pPr>
        <w:spacing w:after="0" w:line="240" w:lineRule="auto"/>
        <w:ind w:left="720"/>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b/>
          <w:bCs/>
          <w:sz w:val="24"/>
          <w:szCs w:val="24"/>
          <w:lang w:val="en-PK" w:eastAsia="en-PK"/>
        </w:rPr>
        <w:t>Code</w:t>
      </w:r>
      <w:r w:rsidRPr="00C23BB4">
        <w:rPr>
          <w:rFonts w:ascii="Times New Roman" w:eastAsia="Times New Roman" w:hAnsi="Times New Roman" w:cs="Times New Roman"/>
          <w:sz w:val="24"/>
          <w:szCs w:val="24"/>
          <w:lang w:val="en-PK" w:eastAsia="en-PK"/>
        </w:rPr>
        <w:t xml:space="preserve"> field (bits 8-15) is used to specify the type of error, and can be any of the following:</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609"/>
        <w:gridCol w:w="11631"/>
      </w:tblGrid>
      <w:tr w:rsidR="00C23BB4" w:rsidRPr="00C23BB4" w14:paraId="24A63737" w14:textId="77777777" w:rsidTr="00C23BB4">
        <w:trPr>
          <w:tblCellSpacing w:w="15" w:type="dxa"/>
        </w:trPr>
        <w:tc>
          <w:tcPr>
            <w:tcW w:w="0" w:type="auto"/>
            <w:vAlign w:val="center"/>
            <w:hideMark/>
          </w:tcPr>
          <w:p w14:paraId="78239222"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Code</w:t>
            </w:r>
          </w:p>
        </w:tc>
        <w:tc>
          <w:tcPr>
            <w:tcW w:w="0" w:type="auto"/>
            <w:vAlign w:val="center"/>
            <w:hideMark/>
          </w:tcPr>
          <w:p w14:paraId="07AA204F"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 xml:space="preserve">Description </w:t>
            </w:r>
          </w:p>
        </w:tc>
      </w:tr>
      <w:tr w:rsidR="00C23BB4" w:rsidRPr="00C23BB4" w14:paraId="7B54B9C2" w14:textId="77777777" w:rsidTr="00C23BB4">
        <w:trPr>
          <w:tblCellSpacing w:w="15" w:type="dxa"/>
        </w:trPr>
        <w:tc>
          <w:tcPr>
            <w:tcW w:w="0" w:type="auto"/>
            <w:vAlign w:val="center"/>
            <w:hideMark/>
          </w:tcPr>
          <w:p w14:paraId="17A0FB85"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 xml:space="preserve">0 </w:t>
            </w:r>
          </w:p>
        </w:tc>
        <w:tc>
          <w:tcPr>
            <w:tcW w:w="0" w:type="auto"/>
            <w:vAlign w:val="center"/>
            <w:hideMark/>
          </w:tcPr>
          <w:p w14:paraId="15DDDC2F"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Network unreachable error. </w:t>
            </w:r>
          </w:p>
        </w:tc>
      </w:tr>
      <w:tr w:rsidR="00C23BB4" w:rsidRPr="00C23BB4" w14:paraId="2FD03176" w14:textId="77777777" w:rsidTr="00C23BB4">
        <w:trPr>
          <w:tblCellSpacing w:w="15" w:type="dxa"/>
        </w:trPr>
        <w:tc>
          <w:tcPr>
            <w:tcW w:w="0" w:type="auto"/>
            <w:vAlign w:val="center"/>
            <w:hideMark/>
          </w:tcPr>
          <w:p w14:paraId="7C673AA3"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lastRenderedPageBreak/>
              <w:t xml:space="preserve">1 </w:t>
            </w:r>
          </w:p>
        </w:tc>
        <w:tc>
          <w:tcPr>
            <w:tcW w:w="0" w:type="auto"/>
            <w:vAlign w:val="center"/>
            <w:hideMark/>
          </w:tcPr>
          <w:p w14:paraId="1F418676"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Host unreachable error. </w:t>
            </w:r>
          </w:p>
        </w:tc>
      </w:tr>
      <w:tr w:rsidR="00C23BB4" w:rsidRPr="00C23BB4" w14:paraId="1C4CC6F2" w14:textId="77777777" w:rsidTr="00C23BB4">
        <w:trPr>
          <w:tblCellSpacing w:w="15" w:type="dxa"/>
        </w:trPr>
        <w:tc>
          <w:tcPr>
            <w:tcW w:w="0" w:type="auto"/>
            <w:vAlign w:val="center"/>
            <w:hideMark/>
          </w:tcPr>
          <w:p w14:paraId="6106587A"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 xml:space="preserve">2 </w:t>
            </w:r>
          </w:p>
        </w:tc>
        <w:tc>
          <w:tcPr>
            <w:tcW w:w="0" w:type="auto"/>
            <w:vAlign w:val="center"/>
            <w:hideMark/>
          </w:tcPr>
          <w:p w14:paraId="4B7D2DA4"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Protocol unreachable error (the designated transport protocol is not supported). </w:t>
            </w:r>
          </w:p>
        </w:tc>
      </w:tr>
      <w:tr w:rsidR="00C23BB4" w:rsidRPr="00C23BB4" w14:paraId="03F7E51D" w14:textId="77777777" w:rsidTr="00C23BB4">
        <w:trPr>
          <w:tblCellSpacing w:w="15" w:type="dxa"/>
        </w:trPr>
        <w:tc>
          <w:tcPr>
            <w:tcW w:w="0" w:type="auto"/>
            <w:vAlign w:val="center"/>
            <w:hideMark/>
          </w:tcPr>
          <w:p w14:paraId="4878E7A3"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 xml:space="preserve">3 </w:t>
            </w:r>
          </w:p>
        </w:tc>
        <w:tc>
          <w:tcPr>
            <w:tcW w:w="0" w:type="auto"/>
            <w:vAlign w:val="center"/>
            <w:hideMark/>
          </w:tcPr>
          <w:p w14:paraId="615B3B1E"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Port unreachable error (the designated protocol is unable to inform the host of the incoming message). </w:t>
            </w:r>
          </w:p>
        </w:tc>
      </w:tr>
      <w:tr w:rsidR="00C23BB4" w:rsidRPr="00C23BB4" w14:paraId="07B199C8" w14:textId="77777777" w:rsidTr="00C23BB4">
        <w:trPr>
          <w:tblCellSpacing w:w="15" w:type="dxa"/>
        </w:trPr>
        <w:tc>
          <w:tcPr>
            <w:tcW w:w="0" w:type="auto"/>
            <w:vAlign w:val="center"/>
            <w:hideMark/>
          </w:tcPr>
          <w:p w14:paraId="581D3CA3"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 xml:space="preserve">4 </w:t>
            </w:r>
          </w:p>
        </w:tc>
        <w:tc>
          <w:tcPr>
            <w:tcW w:w="0" w:type="auto"/>
            <w:vAlign w:val="center"/>
            <w:hideMark/>
          </w:tcPr>
          <w:p w14:paraId="74AC0E68"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The datagram is too big. Packet fragmentation is required but the 'don't fragment' (DF) flag is on. </w:t>
            </w:r>
          </w:p>
        </w:tc>
      </w:tr>
      <w:tr w:rsidR="00C23BB4" w:rsidRPr="00C23BB4" w14:paraId="3A465640" w14:textId="77777777" w:rsidTr="00C23BB4">
        <w:trPr>
          <w:tblCellSpacing w:w="15" w:type="dxa"/>
        </w:trPr>
        <w:tc>
          <w:tcPr>
            <w:tcW w:w="0" w:type="auto"/>
            <w:vAlign w:val="center"/>
            <w:hideMark/>
          </w:tcPr>
          <w:p w14:paraId="436533A5"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 xml:space="preserve">5 </w:t>
            </w:r>
          </w:p>
        </w:tc>
        <w:tc>
          <w:tcPr>
            <w:tcW w:w="0" w:type="auto"/>
            <w:vAlign w:val="center"/>
            <w:hideMark/>
          </w:tcPr>
          <w:p w14:paraId="1C7B1E4E"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Source route failed error. </w:t>
            </w:r>
          </w:p>
        </w:tc>
      </w:tr>
      <w:tr w:rsidR="00C23BB4" w:rsidRPr="00C23BB4" w14:paraId="1D232E53" w14:textId="77777777" w:rsidTr="00C23BB4">
        <w:trPr>
          <w:tblCellSpacing w:w="15" w:type="dxa"/>
        </w:trPr>
        <w:tc>
          <w:tcPr>
            <w:tcW w:w="0" w:type="auto"/>
            <w:vAlign w:val="center"/>
            <w:hideMark/>
          </w:tcPr>
          <w:p w14:paraId="3767ACC4"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 xml:space="preserve">6 </w:t>
            </w:r>
          </w:p>
        </w:tc>
        <w:tc>
          <w:tcPr>
            <w:tcW w:w="0" w:type="auto"/>
            <w:vAlign w:val="center"/>
            <w:hideMark/>
          </w:tcPr>
          <w:p w14:paraId="1F5BBB0A"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Destination network unknown error. </w:t>
            </w:r>
          </w:p>
        </w:tc>
      </w:tr>
      <w:tr w:rsidR="00C23BB4" w:rsidRPr="00C23BB4" w14:paraId="612DD732" w14:textId="77777777" w:rsidTr="00C23BB4">
        <w:trPr>
          <w:tblCellSpacing w:w="15" w:type="dxa"/>
        </w:trPr>
        <w:tc>
          <w:tcPr>
            <w:tcW w:w="0" w:type="auto"/>
            <w:vAlign w:val="center"/>
            <w:hideMark/>
          </w:tcPr>
          <w:p w14:paraId="69B4E8C3"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 xml:space="preserve">7 </w:t>
            </w:r>
          </w:p>
        </w:tc>
        <w:tc>
          <w:tcPr>
            <w:tcW w:w="0" w:type="auto"/>
            <w:vAlign w:val="center"/>
            <w:hideMark/>
          </w:tcPr>
          <w:p w14:paraId="5C526D09"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Destination host unknown error. </w:t>
            </w:r>
          </w:p>
        </w:tc>
      </w:tr>
      <w:tr w:rsidR="00C23BB4" w:rsidRPr="00C23BB4" w14:paraId="76BA7627" w14:textId="77777777" w:rsidTr="00C23BB4">
        <w:trPr>
          <w:tblCellSpacing w:w="15" w:type="dxa"/>
        </w:trPr>
        <w:tc>
          <w:tcPr>
            <w:tcW w:w="0" w:type="auto"/>
            <w:vAlign w:val="center"/>
            <w:hideMark/>
          </w:tcPr>
          <w:p w14:paraId="36A58CB4"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 xml:space="preserve">8 </w:t>
            </w:r>
          </w:p>
        </w:tc>
        <w:tc>
          <w:tcPr>
            <w:tcW w:w="0" w:type="auto"/>
            <w:vAlign w:val="center"/>
            <w:hideMark/>
          </w:tcPr>
          <w:p w14:paraId="0813B2AE"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Source host isolated error. </w:t>
            </w:r>
          </w:p>
        </w:tc>
      </w:tr>
      <w:tr w:rsidR="00C23BB4" w:rsidRPr="00C23BB4" w14:paraId="61B0ADB5" w14:textId="77777777" w:rsidTr="00C23BB4">
        <w:trPr>
          <w:tblCellSpacing w:w="15" w:type="dxa"/>
        </w:trPr>
        <w:tc>
          <w:tcPr>
            <w:tcW w:w="0" w:type="auto"/>
            <w:vAlign w:val="center"/>
            <w:hideMark/>
          </w:tcPr>
          <w:p w14:paraId="6A53B82B"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 xml:space="preserve">9 </w:t>
            </w:r>
          </w:p>
        </w:tc>
        <w:tc>
          <w:tcPr>
            <w:tcW w:w="0" w:type="auto"/>
            <w:vAlign w:val="center"/>
            <w:hideMark/>
          </w:tcPr>
          <w:p w14:paraId="28CD2928"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The destination network is administratively prohibited. </w:t>
            </w:r>
          </w:p>
        </w:tc>
      </w:tr>
      <w:tr w:rsidR="00C23BB4" w:rsidRPr="00C23BB4" w14:paraId="2A92AC14" w14:textId="77777777" w:rsidTr="00C23BB4">
        <w:trPr>
          <w:tblCellSpacing w:w="15" w:type="dxa"/>
        </w:trPr>
        <w:tc>
          <w:tcPr>
            <w:tcW w:w="0" w:type="auto"/>
            <w:vAlign w:val="center"/>
            <w:hideMark/>
          </w:tcPr>
          <w:p w14:paraId="5204F236"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 xml:space="preserve">10 </w:t>
            </w:r>
          </w:p>
        </w:tc>
        <w:tc>
          <w:tcPr>
            <w:tcW w:w="0" w:type="auto"/>
            <w:vAlign w:val="center"/>
            <w:hideMark/>
          </w:tcPr>
          <w:p w14:paraId="22CCEC51"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The destination host is administratively prohibited. </w:t>
            </w:r>
          </w:p>
        </w:tc>
      </w:tr>
      <w:tr w:rsidR="00C23BB4" w:rsidRPr="00C23BB4" w14:paraId="6A5CD63D" w14:textId="77777777" w:rsidTr="00C23BB4">
        <w:trPr>
          <w:tblCellSpacing w:w="15" w:type="dxa"/>
        </w:trPr>
        <w:tc>
          <w:tcPr>
            <w:tcW w:w="0" w:type="auto"/>
            <w:vAlign w:val="center"/>
            <w:hideMark/>
          </w:tcPr>
          <w:p w14:paraId="57E04E23"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 xml:space="preserve">11 </w:t>
            </w:r>
          </w:p>
        </w:tc>
        <w:tc>
          <w:tcPr>
            <w:tcW w:w="0" w:type="auto"/>
            <w:vAlign w:val="center"/>
            <w:hideMark/>
          </w:tcPr>
          <w:p w14:paraId="53226A82"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The network is unreachable for Type Of Service. </w:t>
            </w:r>
          </w:p>
        </w:tc>
      </w:tr>
      <w:tr w:rsidR="00C23BB4" w:rsidRPr="00C23BB4" w14:paraId="5CBE44B3" w14:textId="77777777" w:rsidTr="00C23BB4">
        <w:trPr>
          <w:tblCellSpacing w:w="15" w:type="dxa"/>
        </w:trPr>
        <w:tc>
          <w:tcPr>
            <w:tcW w:w="0" w:type="auto"/>
            <w:vAlign w:val="center"/>
            <w:hideMark/>
          </w:tcPr>
          <w:p w14:paraId="0693DA46"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 xml:space="preserve">12 </w:t>
            </w:r>
          </w:p>
        </w:tc>
        <w:tc>
          <w:tcPr>
            <w:tcW w:w="0" w:type="auto"/>
            <w:vAlign w:val="center"/>
            <w:hideMark/>
          </w:tcPr>
          <w:p w14:paraId="7129696C"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The host is unreachable for Type Of Service. </w:t>
            </w:r>
          </w:p>
        </w:tc>
      </w:tr>
      <w:tr w:rsidR="00C23BB4" w:rsidRPr="00C23BB4" w14:paraId="69D90118" w14:textId="77777777" w:rsidTr="00C23BB4">
        <w:trPr>
          <w:tblCellSpacing w:w="15" w:type="dxa"/>
        </w:trPr>
        <w:tc>
          <w:tcPr>
            <w:tcW w:w="0" w:type="auto"/>
            <w:vAlign w:val="center"/>
            <w:hideMark/>
          </w:tcPr>
          <w:p w14:paraId="0A5E7999"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 xml:space="preserve">13 </w:t>
            </w:r>
          </w:p>
        </w:tc>
        <w:tc>
          <w:tcPr>
            <w:tcW w:w="0" w:type="auto"/>
            <w:vAlign w:val="center"/>
            <w:hideMark/>
          </w:tcPr>
          <w:p w14:paraId="656B8BA4"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Communication administratively prohibited (administrative filtering prevents packet from being forwarded). </w:t>
            </w:r>
          </w:p>
        </w:tc>
      </w:tr>
      <w:tr w:rsidR="00C23BB4" w:rsidRPr="00C23BB4" w14:paraId="4E94E9A7" w14:textId="77777777" w:rsidTr="00C23BB4">
        <w:trPr>
          <w:tblCellSpacing w:w="15" w:type="dxa"/>
        </w:trPr>
        <w:tc>
          <w:tcPr>
            <w:tcW w:w="0" w:type="auto"/>
            <w:vAlign w:val="center"/>
            <w:hideMark/>
          </w:tcPr>
          <w:p w14:paraId="450BF2D9"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 xml:space="preserve">14 </w:t>
            </w:r>
          </w:p>
        </w:tc>
        <w:tc>
          <w:tcPr>
            <w:tcW w:w="0" w:type="auto"/>
            <w:vAlign w:val="center"/>
            <w:hideMark/>
          </w:tcPr>
          <w:p w14:paraId="767055B5"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Host precedence violation (indicates the requested precedence is not permitted for the combination of host or network and port). </w:t>
            </w:r>
          </w:p>
        </w:tc>
      </w:tr>
      <w:tr w:rsidR="00C23BB4" w:rsidRPr="00C23BB4" w14:paraId="0C0F3954" w14:textId="77777777" w:rsidTr="00C23BB4">
        <w:trPr>
          <w:tblCellSpacing w:w="15" w:type="dxa"/>
        </w:trPr>
        <w:tc>
          <w:tcPr>
            <w:tcW w:w="0" w:type="auto"/>
            <w:vAlign w:val="center"/>
            <w:hideMark/>
          </w:tcPr>
          <w:p w14:paraId="41D490E5" w14:textId="77777777" w:rsidR="00C23BB4" w:rsidRPr="00C23BB4" w:rsidRDefault="00C23BB4" w:rsidP="00C23BB4">
            <w:pPr>
              <w:spacing w:after="0" w:line="240" w:lineRule="auto"/>
              <w:jc w:val="center"/>
              <w:rPr>
                <w:rFonts w:ascii="Times New Roman" w:eastAsia="Times New Roman" w:hAnsi="Times New Roman" w:cs="Times New Roman"/>
                <w:b/>
                <w:bCs/>
                <w:sz w:val="24"/>
                <w:szCs w:val="24"/>
                <w:lang w:val="en-PK" w:eastAsia="en-PK"/>
              </w:rPr>
            </w:pPr>
            <w:r w:rsidRPr="00C23BB4">
              <w:rPr>
                <w:rFonts w:ascii="Times New Roman" w:eastAsia="Times New Roman" w:hAnsi="Times New Roman" w:cs="Times New Roman"/>
                <w:b/>
                <w:bCs/>
                <w:sz w:val="24"/>
                <w:szCs w:val="24"/>
                <w:lang w:val="en-PK" w:eastAsia="en-PK"/>
              </w:rPr>
              <w:t xml:space="preserve">15 </w:t>
            </w:r>
          </w:p>
        </w:tc>
        <w:tc>
          <w:tcPr>
            <w:tcW w:w="0" w:type="auto"/>
            <w:vAlign w:val="center"/>
            <w:hideMark/>
          </w:tcPr>
          <w:p w14:paraId="12C78A3E"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sz w:val="24"/>
                <w:szCs w:val="24"/>
                <w:lang w:val="en-PK" w:eastAsia="en-PK"/>
              </w:rPr>
              <w:t xml:space="preserve">Precedence cutoff in effect (precedence of datagram is below the level set by the network administrators). </w:t>
            </w:r>
          </w:p>
        </w:tc>
      </w:tr>
    </w:tbl>
    <w:p w14:paraId="3F1705F6" w14:textId="77777777" w:rsidR="00C23BB4" w:rsidRPr="00C23BB4" w:rsidRDefault="00C23BB4" w:rsidP="00C23BB4">
      <w:pPr>
        <w:spacing w:after="0" w:line="240" w:lineRule="auto"/>
        <w:ind w:left="720"/>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b/>
          <w:bCs/>
          <w:sz w:val="24"/>
          <w:szCs w:val="24"/>
          <w:lang w:val="en-PK" w:eastAsia="en-PK"/>
        </w:rPr>
        <w:t>Next-hop MTU</w:t>
      </w:r>
      <w:r w:rsidRPr="00C23BB4">
        <w:rPr>
          <w:rFonts w:ascii="Times New Roman" w:eastAsia="Times New Roman" w:hAnsi="Times New Roman" w:cs="Times New Roman"/>
          <w:sz w:val="24"/>
          <w:szCs w:val="24"/>
          <w:lang w:val="en-PK" w:eastAsia="en-PK"/>
        </w:rPr>
        <w:t xml:space="preserve"> field (bits 48-63) contains the MTU of the next-hop network if a code 4 error occurs.</w:t>
      </w:r>
    </w:p>
    <w:p w14:paraId="714C7BEA" w14:textId="77777777" w:rsidR="00C23BB4" w:rsidRPr="00C23BB4" w:rsidRDefault="00C23BB4" w:rsidP="00C23BB4">
      <w:pPr>
        <w:spacing w:after="0" w:line="240" w:lineRule="auto"/>
        <w:ind w:left="720"/>
        <w:rPr>
          <w:rFonts w:ascii="Times New Roman" w:eastAsia="Times New Roman" w:hAnsi="Times New Roman" w:cs="Times New Roman"/>
          <w:sz w:val="24"/>
          <w:szCs w:val="24"/>
          <w:lang w:val="en-PK" w:eastAsia="en-PK"/>
        </w:rPr>
      </w:pPr>
      <w:r w:rsidRPr="00C23BB4">
        <w:rPr>
          <w:rFonts w:ascii="Times New Roman" w:eastAsia="Times New Roman" w:hAnsi="Times New Roman" w:cs="Times New Roman"/>
          <w:b/>
          <w:bCs/>
          <w:sz w:val="24"/>
          <w:szCs w:val="24"/>
          <w:lang w:val="en-PK" w:eastAsia="en-PK"/>
        </w:rPr>
        <w:t>IP header</w:t>
      </w:r>
      <w:r w:rsidRPr="00C23BB4">
        <w:rPr>
          <w:rFonts w:ascii="Times New Roman" w:eastAsia="Times New Roman" w:hAnsi="Times New Roman" w:cs="Times New Roman"/>
          <w:sz w:val="24"/>
          <w:szCs w:val="24"/>
          <w:lang w:val="en-PK" w:eastAsia="en-PK"/>
        </w:rPr>
        <w:t xml:space="preserve"> and additional data is included to allow the client to match the reply with the request that caused the destination unreachable reply.</w:t>
      </w:r>
    </w:p>
    <w:p w14:paraId="1E3AC023" w14:textId="77777777" w:rsidR="00C23BB4" w:rsidRPr="00C23BB4" w:rsidRDefault="00C23BB4" w:rsidP="00C23BB4">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C23BB4">
        <w:rPr>
          <w:rFonts w:ascii="Times New Roman" w:eastAsia="Times New Roman" w:hAnsi="Times New Roman" w:cs="Times New Roman"/>
          <w:b/>
          <w:bCs/>
          <w:sz w:val="36"/>
          <w:szCs w:val="36"/>
          <w:lang w:val="en-PK" w:eastAsia="en-PK"/>
        </w:rPr>
        <w:t>See also</w:t>
      </w:r>
    </w:p>
    <w:p w14:paraId="4EE9C991" w14:textId="77777777" w:rsidR="00C23BB4" w:rsidRPr="00C23BB4" w:rsidRDefault="00C23BB4" w:rsidP="00C23BB4">
      <w:pPr>
        <w:numPr>
          <w:ilvl w:val="0"/>
          <w:numId w:val="2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07" w:tooltip="ICMP tunnel" w:history="1">
        <w:r w:rsidRPr="00C23BB4">
          <w:rPr>
            <w:rFonts w:ascii="Times New Roman" w:eastAsia="Times New Roman" w:hAnsi="Times New Roman" w:cs="Times New Roman"/>
            <w:color w:val="0000FF"/>
            <w:sz w:val="24"/>
            <w:szCs w:val="24"/>
            <w:u w:val="single"/>
            <w:lang w:val="en-PK" w:eastAsia="en-PK"/>
          </w:rPr>
          <w:t>ICMP tunnel</w:t>
        </w:r>
      </w:hyperlink>
    </w:p>
    <w:p w14:paraId="79E6AB1F" w14:textId="77777777" w:rsidR="00C23BB4" w:rsidRPr="00C23BB4" w:rsidRDefault="00C23BB4" w:rsidP="00C23BB4">
      <w:pPr>
        <w:numPr>
          <w:ilvl w:val="0"/>
          <w:numId w:val="2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08" w:tooltip="ICMP hole punching" w:history="1">
        <w:r w:rsidRPr="00C23BB4">
          <w:rPr>
            <w:rFonts w:ascii="Times New Roman" w:eastAsia="Times New Roman" w:hAnsi="Times New Roman" w:cs="Times New Roman"/>
            <w:color w:val="0000FF"/>
            <w:sz w:val="24"/>
            <w:szCs w:val="24"/>
            <w:u w:val="single"/>
            <w:lang w:val="en-PK" w:eastAsia="en-PK"/>
          </w:rPr>
          <w:t>ICMP hole punching</w:t>
        </w:r>
      </w:hyperlink>
    </w:p>
    <w:p w14:paraId="213FB03C" w14:textId="77777777" w:rsidR="00C23BB4" w:rsidRPr="00C23BB4" w:rsidRDefault="00C23BB4" w:rsidP="00C23BB4">
      <w:pPr>
        <w:numPr>
          <w:ilvl w:val="0"/>
          <w:numId w:val="2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09" w:tooltip="ICMP Router Discovery Protocol" w:history="1">
        <w:r w:rsidRPr="00C23BB4">
          <w:rPr>
            <w:rFonts w:ascii="Times New Roman" w:eastAsia="Times New Roman" w:hAnsi="Times New Roman" w:cs="Times New Roman"/>
            <w:color w:val="0000FF"/>
            <w:sz w:val="24"/>
            <w:szCs w:val="24"/>
            <w:u w:val="single"/>
            <w:lang w:val="en-PK" w:eastAsia="en-PK"/>
          </w:rPr>
          <w:t>ICMP Router Discovery Protocol</w:t>
        </w:r>
      </w:hyperlink>
    </w:p>
    <w:p w14:paraId="2358BDE6" w14:textId="77777777" w:rsidR="00C23BB4" w:rsidRPr="00C23BB4" w:rsidRDefault="00C23BB4" w:rsidP="00C23BB4">
      <w:pPr>
        <w:numPr>
          <w:ilvl w:val="0"/>
          <w:numId w:val="2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10" w:tooltip="PMTU blackhole" w:history="1">
        <w:r w:rsidRPr="00C23BB4">
          <w:rPr>
            <w:rFonts w:ascii="Times New Roman" w:eastAsia="Times New Roman" w:hAnsi="Times New Roman" w:cs="Times New Roman"/>
            <w:color w:val="0000FF"/>
            <w:sz w:val="24"/>
            <w:szCs w:val="24"/>
            <w:u w:val="single"/>
            <w:lang w:val="en-PK" w:eastAsia="en-PK"/>
          </w:rPr>
          <w:t>PMTU blackhole</w:t>
        </w:r>
      </w:hyperlink>
    </w:p>
    <w:p w14:paraId="1E79DAB4" w14:textId="77777777" w:rsidR="00C23BB4" w:rsidRPr="00C23BB4" w:rsidRDefault="00C23BB4" w:rsidP="00C23BB4">
      <w:pPr>
        <w:numPr>
          <w:ilvl w:val="0"/>
          <w:numId w:val="2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11" w:tooltip="Pathping" w:history="1">
        <w:r w:rsidRPr="00C23BB4">
          <w:rPr>
            <w:rFonts w:ascii="Times New Roman" w:eastAsia="Times New Roman" w:hAnsi="Times New Roman" w:cs="Times New Roman"/>
            <w:color w:val="0000FF"/>
            <w:sz w:val="24"/>
            <w:szCs w:val="24"/>
            <w:u w:val="single"/>
            <w:lang w:val="en-PK" w:eastAsia="en-PK"/>
          </w:rPr>
          <w:t>Pathping</w:t>
        </w:r>
      </w:hyperlink>
    </w:p>
    <w:p w14:paraId="43C7DD11" w14:textId="77777777" w:rsidR="00C23BB4" w:rsidRPr="00C23BB4" w:rsidRDefault="00C23BB4" w:rsidP="00C23BB4">
      <w:pPr>
        <w:numPr>
          <w:ilvl w:val="0"/>
          <w:numId w:val="2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12" w:tooltip="Path MTU Discovery" w:history="1">
        <w:r w:rsidRPr="00C23BB4">
          <w:rPr>
            <w:rFonts w:ascii="Times New Roman" w:eastAsia="Times New Roman" w:hAnsi="Times New Roman" w:cs="Times New Roman"/>
            <w:color w:val="0000FF"/>
            <w:sz w:val="24"/>
            <w:szCs w:val="24"/>
            <w:u w:val="single"/>
            <w:lang w:val="en-PK" w:eastAsia="en-PK"/>
          </w:rPr>
          <w:t>Path MTU Discovery</w:t>
        </w:r>
      </w:hyperlink>
    </w:p>
    <w:p w14:paraId="6578BF6C" w14:textId="77777777" w:rsidR="00C23BB4" w:rsidRPr="00C23BB4" w:rsidRDefault="00C23BB4" w:rsidP="00C23BB4">
      <w:pPr>
        <w:numPr>
          <w:ilvl w:val="0"/>
          <w:numId w:val="2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13" w:tooltip="Smurf attack" w:history="1">
        <w:r w:rsidRPr="00C23BB4">
          <w:rPr>
            <w:rFonts w:ascii="Times New Roman" w:eastAsia="Times New Roman" w:hAnsi="Times New Roman" w:cs="Times New Roman"/>
            <w:color w:val="0000FF"/>
            <w:sz w:val="24"/>
            <w:szCs w:val="24"/>
            <w:u w:val="single"/>
            <w:lang w:val="en-PK" w:eastAsia="en-PK"/>
          </w:rPr>
          <w:t>Smurf attack</w:t>
        </w:r>
      </w:hyperlink>
    </w:p>
    <w:p w14:paraId="645481CD" w14:textId="77777777" w:rsidR="00C23BB4" w:rsidRPr="00C23BB4" w:rsidRDefault="00C23BB4" w:rsidP="00C23BB4">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C23BB4">
        <w:rPr>
          <w:rFonts w:ascii="Times New Roman" w:eastAsia="Times New Roman" w:hAnsi="Times New Roman" w:cs="Times New Roman"/>
          <w:b/>
          <w:bCs/>
          <w:sz w:val="36"/>
          <w:szCs w:val="36"/>
          <w:lang w:val="en-PK" w:eastAsia="en-PK"/>
        </w:rPr>
        <w:lastRenderedPageBreak/>
        <w:t>References</w:t>
      </w:r>
    </w:p>
    <w:p w14:paraId="19048113" w14:textId="77777777" w:rsidR="00C23BB4" w:rsidRPr="00C23BB4" w:rsidRDefault="00C23BB4" w:rsidP="00C23BB4">
      <w:pPr>
        <w:numPr>
          <w:ilvl w:val="0"/>
          <w:numId w:val="21"/>
        </w:numPr>
        <w:spacing w:before="100" w:beforeAutospacing="1" w:after="100" w:afterAutospacing="1" w:line="240" w:lineRule="auto"/>
        <w:rPr>
          <w:rFonts w:ascii="Times New Roman" w:eastAsia="Times New Roman" w:hAnsi="Times New Roman" w:cs="Times New Roman"/>
          <w:sz w:val="24"/>
          <w:szCs w:val="24"/>
          <w:lang w:val="en-PK" w:eastAsia="en-PK"/>
        </w:rPr>
      </w:pPr>
    </w:p>
    <w:p w14:paraId="5CD86315"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Symbol" w:cs="Times New Roman"/>
          <w:sz w:val="24"/>
          <w:szCs w:val="24"/>
          <w:lang w:val="en-PK" w:eastAsia="en-PK"/>
        </w:rPr>
        <w:t></w:t>
      </w:r>
      <w:r w:rsidRPr="00C23BB4">
        <w:rPr>
          <w:rFonts w:ascii="Times New Roman" w:eastAsia="Times New Roman" w:hAnsi="Times New Roman" w:cs="Times New Roman"/>
          <w:sz w:val="24"/>
          <w:szCs w:val="24"/>
          <w:lang w:val="en-PK" w:eastAsia="en-PK"/>
        </w:rPr>
        <w:t xml:space="preserve">  </w:t>
      </w:r>
      <w:r w:rsidRPr="00C23BB4">
        <w:rPr>
          <w:rFonts w:ascii="Times New Roman" w:eastAsia="Times New Roman" w:hAnsi="Times New Roman" w:cs="Times New Roman"/>
          <w:i/>
          <w:iCs/>
          <w:sz w:val="24"/>
          <w:szCs w:val="24"/>
          <w:lang w:val="en-PK" w:eastAsia="en-PK"/>
        </w:rPr>
        <w:t xml:space="preserve">F. Baker (June 1995). </w:t>
      </w:r>
      <w:hyperlink r:id="rId214" w:history="1">
        <w:r w:rsidRPr="00C23BB4">
          <w:rPr>
            <w:rFonts w:ascii="Times New Roman" w:eastAsia="Times New Roman" w:hAnsi="Times New Roman" w:cs="Times New Roman"/>
            <w:i/>
            <w:iCs/>
            <w:color w:val="0000FF"/>
            <w:sz w:val="24"/>
            <w:szCs w:val="24"/>
            <w:u w:val="single"/>
            <w:lang w:val="en-PK" w:eastAsia="en-PK"/>
          </w:rPr>
          <w:t>"RFC 1812, Requirements for IP Version 4 Routers"</w:t>
        </w:r>
      </w:hyperlink>
      <w:r w:rsidRPr="00C23BB4">
        <w:rPr>
          <w:rFonts w:ascii="Times New Roman" w:eastAsia="Times New Roman" w:hAnsi="Times New Roman" w:cs="Times New Roman"/>
          <w:i/>
          <w:iCs/>
          <w:sz w:val="24"/>
          <w:szCs w:val="24"/>
          <w:lang w:val="en-PK" w:eastAsia="en-PK"/>
        </w:rPr>
        <w:t xml:space="preserve">. p. 52. </w:t>
      </w:r>
      <w:hyperlink r:id="rId215" w:tooltip="Doi (identifier)" w:history="1">
        <w:r w:rsidRPr="00C23BB4">
          <w:rPr>
            <w:rFonts w:ascii="Times New Roman" w:eastAsia="Times New Roman" w:hAnsi="Times New Roman" w:cs="Times New Roman"/>
            <w:i/>
            <w:iCs/>
            <w:color w:val="0000FF"/>
            <w:sz w:val="24"/>
            <w:szCs w:val="24"/>
            <w:u w:val="single"/>
            <w:lang w:val="en-PK" w:eastAsia="en-PK"/>
          </w:rPr>
          <w:t>doi</w:t>
        </w:r>
      </w:hyperlink>
      <w:r w:rsidRPr="00C23BB4">
        <w:rPr>
          <w:rFonts w:ascii="Times New Roman" w:eastAsia="Times New Roman" w:hAnsi="Times New Roman" w:cs="Times New Roman"/>
          <w:i/>
          <w:iCs/>
          <w:sz w:val="24"/>
          <w:szCs w:val="24"/>
          <w:lang w:val="en-PK" w:eastAsia="en-PK"/>
        </w:rPr>
        <w:t>:</w:t>
      </w:r>
      <w:hyperlink r:id="rId216" w:history="1">
        <w:r w:rsidRPr="00C23BB4">
          <w:rPr>
            <w:rFonts w:ascii="Times New Roman" w:eastAsia="Times New Roman" w:hAnsi="Times New Roman" w:cs="Times New Roman"/>
            <w:i/>
            <w:iCs/>
            <w:color w:val="0000FF"/>
            <w:sz w:val="24"/>
            <w:szCs w:val="24"/>
            <w:u w:val="single"/>
            <w:lang w:val="en-PK" w:eastAsia="en-PK"/>
          </w:rPr>
          <w:t>10.17487/RFC1812</w:t>
        </w:r>
      </w:hyperlink>
      <w:r w:rsidRPr="00C23BB4">
        <w:rPr>
          <w:rFonts w:ascii="Times New Roman" w:eastAsia="Times New Roman" w:hAnsi="Times New Roman" w:cs="Times New Roman"/>
          <w:i/>
          <w:iCs/>
          <w:sz w:val="24"/>
          <w:szCs w:val="24"/>
          <w:lang w:val="en-PK" w:eastAsia="en-PK"/>
        </w:rPr>
        <w:t>.</w:t>
      </w:r>
      <w:r w:rsidRPr="00C23BB4">
        <w:rPr>
          <w:rFonts w:ascii="Times New Roman" w:eastAsia="Times New Roman" w:hAnsi="Times New Roman" w:cs="Times New Roman"/>
          <w:sz w:val="24"/>
          <w:szCs w:val="24"/>
          <w:lang w:val="en-PK" w:eastAsia="en-PK"/>
        </w:rPr>
        <w:t xml:space="preserve"> </w:t>
      </w:r>
    </w:p>
    <w:p w14:paraId="745E0AC5"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Symbol" w:cs="Times New Roman"/>
          <w:sz w:val="24"/>
          <w:szCs w:val="24"/>
          <w:lang w:val="en-PK" w:eastAsia="en-PK"/>
        </w:rPr>
        <w:t></w:t>
      </w:r>
      <w:r w:rsidRPr="00C23BB4">
        <w:rPr>
          <w:rFonts w:ascii="Times New Roman" w:eastAsia="Times New Roman" w:hAnsi="Times New Roman" w:cs="Times New Roman"/>
          <w:sz w:val="24"/>
          <w:szCs w:val="24"/>
          <w:lang w:val="en-PK" w:eastAsia="en-PK"/>
        </w:rPr>
        <w:t xml:space="preserve">  </w:t>
      </w:r>
      <w:r w:rsidRPr="00C23BB4">
        <w:rPr>
          <w:rFonts w:ascii="Times New Roman" w:eastAsia="Times New Roman" w:hAnsi="Symbol" w:cs="Times New Roman"/>
          <w:sz w:val="24"/>
          <w:szCs w:val="24"/>
          <w:lang w:val="en-PK" w:eastAsia="en-PK"/>
        </w:rPr>
        <w:t></w:t>
      </w:r>
      <w:r w:rsidRPr="00C23BB4">
        <w:rPr>
          <w:rFonts w:ascii="Times New Roman" w:eastAsia="Times New Roman" w:hAnsi="Times New Roman" w:cs="Times New Roman"/>
          <w:sz w:val="24"/>
          <w:szCs w:val="24"/>
          <w:lang w:val="en-PK" w:eastAsia="en-PK"/>
        </w:rPr>
        <w:t xml:space="preserve">  </w:t>
      </w:r>
      <w:r w:rsidRPr="00C23BB4">
        <w:rPr>
          <w:rFonts w:ascii="Times New Roman" w:eastAsia="Times New Roman" w:hAnsi="Times New Roman" w:cs="Times New Roman"/>
          <w:i/>
          <w:iCs/>
          <w:sz w:val="24"/>
          <w:szCs w:val="24"/>
          <w:lang w:val="en-PK" w:eastAsia="en-PK"/>
        </w:rPr>
        <w:t xml:space="preserve">Forouzan, Behrouz A. (2007). </w:t>
      </w:r>
      <w:hyperlink r:id="rId217" w:history="1">
        <w:r w:rsidRPr="00C23BB4">
          <w:rPr>
            <w:rFonts w:ascii="Times New Roman" w:eastAsia="Times New Roman" w:hAnsi="Times New Roman" w:cs="Times New Roman"/>
            <w:i/>
            <w:iCs/>
            <w:color w:val="0000FF"/>
            <w:sz w:val="24"/>
            <w:szCs w:val="24"/>
            <w:u w:val="single"/>
            <w:lang w:val="en-PK" w:eastAsia="en-PK"/>
          </w:rPr>
          <w:t>Data Communications And Networking</w:t>
        </w:r>
      </w:hyperlink>
      <w:r w:rsidRPr="00C23BB4">
        <w:rPr>
          <w:rFonts w:ascii="Times New Roman" w:eastAsia="Times New Roman" w:hAnsi="Times New Roman" w:cs="Times New Roman"/>
          <w:i/>
          <w:iCs/>
          <w:sz w:val="24"/>
          <w:szCs w:val="24"/>
          <w:lang w:val="en-PK" w:eastAsia="en-PK"/>
        </w:rPr>
        <w:t xml:space="preserve"> (Fourth ed.). Boston: McGraw-Hill. pp. </w:t>
      </w:r>
      <w:hyperlink r:id="rId218" w:history="1">
        <w:r w:rsidRPr="00C23BB4">
          <w:rPr>
            <w:rFonts w:ascii="Times New Roman" w:eastAsia="Times New Roman" w:hAnsi="Times New Roman" w:cs="Times New Roman"/>
            <w:i/>
            <w:iCs/>
            <w:color w:val="0000FF"/>
            <w:sz w:val="24"/>
            <w:szCs w:val="24"/>
            <w:u w:val="single"/>
            <w:lang w:val="en-PK" w:eastAsia="en-PK"/>
          </w:rPr>
          <w:t>621</w:t>
        </w:r>
      </w:hyperlink>
      <w:r w:rsidRPr="00C23BB4">
        <w:rPr>
          <w:rFonts w:ascii="Times New Roman" w:eastAsia="Times New Roman" w:hAnsi="Times New Roman" w:cs="Times New Roman"/>
          <w:i/>
          <w:iCs/>
          <w:sz w:val="24"/>
          <w:szCs w:val="24"/>
          <w:lang w:val="en-PK" w:eastAsia="en-PK"/>
        </w:rPr>
        <w:t xml:space="preserve">–630. </w:t>
      </w:r>
      <w:hyperlink r:id="rId219" w:tooltip="ISBN (identifier)" w:history="1">
        <w:r w:rsidRPr="00C23BB4">
          <w:rPr>
            <w:rFonts w:ascii="Times New Roman" w:eastAsia="Times New Roman" w:hAnsi="Times New Roman" w:cs="Times New Roman"/>
            <w:i/>
            <w:iCs/>
            <w:color w:val="0000FF"/>
            <w:sz w:val="24"/>
            <w:szCs w:val="24"/>
            <w:u w:val="single"/>
            <w:lang w:val="en-PK" w:eastAsia="en-PK"/>
          </w:rPr>
          <w:t>ISBN</w:t>
        </w:r>
      </w:hyperlink>
      <w:r w:rsidRPr="00C23BB4">
        <w:rPr>
          <w:rFonts w:ascii="Times New Roman" w:eastAsia="Times New Roman" w:hAnsi="Times New Roman" w:cs="Times New Roman"/>
          <w:i/>
          <w:iCs/>
          <w:sz w:val="24"/>
          <w:szCs w:val="24"/>
          <w:lang w:val="en-PK" w:eastAsia="en-PK"/>
        </w:rPr>
        <w:t> </w:t>
      </w:r>
      <w:hyperlink r:id="rId220" w:tooltip="Special:BookSources/978-0-07-296775-3" w:history="1">
        <w:r w:rsidRPr="00C23BB4">
          <w:rPr>
            <w:rFonts w:ascii="Times New Roman" w:eastAsia="Times New Roman" w:hAnsi="Times New Roman" w:cs="Times New Roman"/>
            <w:i/>
            <w:iCs/>
            <w:color w:val="0000FF"/>
            <w:sz w:val="24"/>
            <w:szCs w:val="24"/>
            <w:u w:val="single"/>
            <w:lang w:val="en-PK" w:eastAsia="en-PK"/>
          </w:rPr>
          <w:t>978-0-07-296775-3</w:t>
        </w:r>
      </w:hyperlink>
      <w:r w:rsidRPr="00C23BB4">
        <w:rPr>
          <w:rFonts w:ascii="Times New Roman" w:eastAsia="Times New Roman" w:hAnsi="Times New Roman" w:cs="Times New Roman"/>
          <w:i/>
          <w:iCs/>
          <w:sz w:val="24"/>
          <w:szCs w:val="24"/>
          <w:lang w:val="en-PK" w:eastAsia="en-PK"/>
        </w:rPr>
        <w:t>.</w:t>
      </w:r>
      <w:r w:rsidRPr="00C23BB4">
        <w:rPr>
          <w:rFonts w:ascii="Times New Roman" w:eastAsia="Times New Roman" w:hAnsi="Times New Roman" w:cs="Times New Roman"/>
          <w:sz w:val="24"/>
          <w:szCs w:val="24"/>
          <w:lang w:val="en-PK" w:eastAsia="en-PK"/>
        </w:rPr>
        <w:t xml:space="preserve"> </w:t>
      </w:r>
    </w:p>
    <w:p w14:paraId="56D02838"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Symbol" w:cs="Times New Roman"/>
          <w:sz w:val="24"/>
          <w:szCs w:val="24"/>
          <w:lang w:val="en-PK" w:eastAsia="en-PK"/>
        </w:rPr>
        <w:t></w:t>
      </w:r>
      <w:r w:rsidRPr="00C23BB4">
        <w:rPr>
          <w:rFonts w:ascii="Times New Roman" w:eastAsia="Times New Roman" w:hAnsi="Times New Roman" w:cs="Times New Roman"/>
          <w:sz w:val="24"/>
          <w:szCs w:val="24"/>
          <w:lang w:val="en-PK" w:eastAsia="en-PK"/>
        </w:rPr>
        <w:t xml:space="preserve">  </w:t>
      </w:r>
      <w:r w:rsidRPr="00C23BB4">
        <w:rPr>
          <w:rFonts w:ascii="Times New Roman" w:eastAsia="Times New Roman" w:hAnsi="Symbol" w:cs="Times New Roman"/>
          <w:sz w:val="24"/>
          <w:szCs w:val="24"/>
          <w:lang w:val="en-PK" w:eastAsia="en-PK"/>
        </w:rPr>
        <w:t></w:t>
      </w:r>
      <w:r w:rsidRPr="00C23BB4">
        <w:rPr>
          <w:rFonts w:ascii="Times New Roman" w:eastAsia="Times New Roman" w:hAnsi="Times New Roman" w:cs="Times New Roman"/>
          <w:sz w:val="24"/>
          <w:szCs w:val="24"/>
          <w:lang w:val="en-PK" w:eastAsia="en-PK"/>
        </w:rPr>
        <w:t xml:space="preserve">  </w:t>
      </w:r>
      <w:hyperlink r:id="rId221" w:history="1">
        <w:r w:rsidRPr="00C23BB4">
          <w:rPr>
            <w:rFonts w:ascii="Times New Roman" w:eastAsia="Times New Roman" w:hAnsi="Times New Roman" w:cs="Times New Roman"/>
            <w:i/>
            <w:iCs/>
            <w:color w:val="0000FF"/>
            <w:sz w:val="24"/>
            <w:szCs w:val="24"/>
            <w:u w:val="single"/>
            <w:lang w:val="en-PK" w:eastAsia="en-PK"/>
          </w:rPr>
          <w:t>"The OSI Model's Seven Layers Defined and Functions Explained"</w:t>
        </w:r>
      </w:hyperlink>
      <w:r w:rsidRPr="00C23BB4">
        <w:rPr>
          <w:rFonts w:ascii="Times New Roman" w:eastAsia="Times New Roman" w:hAnsi="Times New Roman" w:cs="Times New Roman"/>
          <w:i/>
          <w:iCs/>
          <w:sz w:val="24"/>
          <w:szCs w:val="24"/>
          <w:lang w:val="en-PK" w:eastAsia="en-PK"/>
        </w:rPr>
        <w:t>. Microsoft Support. Retrieved 2014-12-28.</w:t>
      </w:r>
      <w:r w:rsidRPr="00C23BB4">
        <w:rPr>
          <w:rFonts w:ascii="Times New Roman" w:eastAsia="Times New Roman" w:hAnsi="Times New Roman" w:cs="Times New Roman"/>
          <w:sz w:val="24"/>
          <w:szCs w:val="24"/>
          <w:lang w:val="en-PK" w:eastAsia="en-PK"/>
        </w:rPr>
        <w:t xml:space="preserve"> </w:t>
      </w:r>
    </w:p>
    <w:p w14:paraId="0AA3C18A"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Symbol" w:cs="Times New Roman"/>
          <w:sz w:val="24"/>
          <w:szCs w:val="24"/>
          <w:lang w:val="en-PK" w:eastAsia="en-PK"/>
        </w:rPr>
        <w:t></w:t>
      </w:r>
      <w:r w:rsidRPr="00C23BB4">
        <w:rPr>
          <w:rFonts w:ascii="Times New Roman" w:eastAsia="Times New Roman" w:hAnsi="Times New Roman" w:cs="Times New Roman"/>
          <w:sz w:val="24"/>
          <w:szCs w:val="24"/>
          <w:lang w:val="en-PK" w:eastAsia="en-PK"/>
        </w:rPr>
        <w:t xml:space="preserve">  </w:t>
      </w:r>
      <w:r w:rsidRPr="00C23BB4">
        <w:rPr>
          <w:rFonts w:ascii="Times New Roman" w:eastAsia="Times New Roman" w:hAnsi="Symbol" w:cs="Times New Roman"/>
          <w:sz w:val="24"/>
          <w:szCs w:val="24"/>
          <w:lang w:val="en-PK" w:eastAsia="en-PK"/>
        </w:rPr>
        <w:t></w:t>
      </w:r>
      <w:r w:rsidRPr="00C23BB4">
        <w:rPr>
          <w:rFonts w:ascii="Times New Roman" w:eastAsia="Times New Roman" w:hAnsi="Times New Roman" w:cs="Times New Roman"/>
          <w:sz w:val="24"/>
          <w:szCs w:val="24"/>
          <w:lang w:val="en-PK" w:eastAsia="en-PK"/>
        </w:rPr>
        <w:t xml:space="preserve">  </w:t>
      </w:r>
      <w:hyperlink r:id="rId222" w:history="1">
        <w:r w:rsidRPr="00C23BB4">
          <w:rPr>
            <w:rFonts w:ascii="Times New Roman" w:eastAsia="Times New Roman" w:hAnsi="Times New Roman" w:cs="Times New Roman"/>
            <w:i/>
            <w:iCs/>
            <w:color w:val="0000FF"/>
            <w:sz w:val="24"/>
            <w:szCs w:val="24"/>
            <w:u w:val="single"/>
            <w:lang w:val="en-PK" w:eastAsia="en-PK"/>
          </w:rPr>
          <w:t>"Protocol Numbers"</w:t>
        </w:r>
      </w:hyperlink>
      <w:r w:rsidRPr="00C23BB4">
        <w:rPr>
          <w:rFonts w:ascii="Times New Roman" w:eastAsia="Times New Roman" w:hAnsi="Times New Roman" w:cs="Times New Roman"/>
          <w:i/>
          <w:iCs/>
          <w:sz w:val="24"/>
          <w:szCs w:val="24"/>
          <w:lang w:val="en-PK" w:eastAsia="en-PK"/>
        </w:rPr>
        <w:t>. Internet Assigned Numbers Authority. Retrieved 2011-06-23.</w:t>
      </w:r>
      <w:r w:rsidRPr="00C23BB4">
        <w:rPr>
          <w:rFonts w:ascii="Times New Roman" w:eastAsia="Times New Roman" w:hAnsi="Times New Roman" w:cs="Times New Roman"/>
          <w:sz w:val="24"/>
          <w:szCs w:val="24"/>
          <w:lang w:val="en-PK" w:eastAsia="en-PK"/>
        </w:rPr>
        <w:t xml:space="preserve"> </w:t>
      </w:r>
    </w:p>
    <w:p w14:paraId="474492C4"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Symbol" w:cs="Times New Roman"/>
          <w:sz w:val="24"/>
          <w:szCs w:val="24"/>
          <w:lang w:val="en-PK" w:eastAsia="en-PK"/>
        </w:rPr>
        <w:t></w:t>
      </w:r>
      <w:r w:rsidRPr="00C23BB4">
        <w:rPr>
          <w:rFonts w:ascii="Times New Roman" w:eastAsia="Times New Roman" w:hAnsi="Times New Roman" w:cs="Times New Roman"/>
          <w:sz w:val="24"/>
          <w:szCs w:val="24"/>
          <w:lang w:val="en-PK" w:eastAsia="en-PK"/>
        </w:rPr>
        <w:t xml:space="preserve">  </w:t>
      </w:r>
      <w:r w:rsidRPr="00C23BB4">
        <w:rPr>
          <w:rFonts w:ascii="Times New Roman" w:eastAsia="Times New Roman" w:hAnsi="Symbol" w:cs="Times New Roman"/>
          <w:sz w:val="24"/>
          <w:szCs w:val="24"/>
          <w:lang w:val="en-PK" w:eastAsia="en-PK"/>
        </w:rPr>
        <w:t></w:t>
      </w:r>
      <w:r w:rsidRPr="00C23BB4">
        <w:rPr>
          <w:rFonts w:ascii="Times New Roman" w:eastAsia="Times New Roman" w:hAnsi="Times New Roman" w:cs="Times New Roman"/>
          <w:sz w:val="24"/>
          <w:szCs w:val="24"/>
          <w:lang w:val="en-PK" w:eastAsia="en-PK"/>
        </w:rPr>
        <w:t xml:space="preserve">  </w:t>
      </w:r>
      <w:hyperlink r:id="rId223" w:history="1">
        <w:r w:rsidRPr="00C23BB4">
          <w:rPr>
            <w:rFonts w:ascii="Times New Roman" w:eastAsia="Times New Roman" w:hAnsi="Times New Roman" w:cs="Times New Roman"/>
            <w:i/>
            <w:iCs/>
            <w:color w:val="0000FF"/>
            <w:sz w:val="24"/>
            <w:szCs w:val="24"/>
            <w:u w:val="single"/>
            <w:lang w:val="en-PK" w:eastAsia="en-PK"/>
          </w:rPr>
          <w:t>Requirements for IP Version 4 Routers</w:t>
        </w:r>
      </w:hyperlink>
      <w:r w:rsidRPr="00C23BB4">
        <w:rPr>
          <w:rFonts w:ascii="Times New Roman" w:eastAsia="Times New Roman" w:hAnsi="Times New Roman" w:cs="Times New Roman"/>
          <w:i/>
          <w:iCs/>
          <w:sz w:val="24"/>
          <w:szCs w:val="24"/>
          <w:lang w:val="en-PK" w:eastAsia="en-PK"/>
        </w:rPr>
        <w:t xml:space="preserve">. </w:t>
      </w:r>
      <w:hyperlink r:id="rId224" w:tooltip="Doi (identifier)" w:history="1">
        <w:r w:rsidRPr="00C23BB4">
          <w:rPr>
            <w:rFonts w:ascii="Times New Roman" w:eastAsia="Times New Roman" w:hAnsi="Times New Roman" w:cs="Times New Roman"/>
            <w:i/>
            <w:iCs/>
            <w:color w:val="0000FF"/>
            <w:sz w:val="24"/>
            <w:szCs w:val="24"/>
            <w:u w:val="single"/>
            <w:lang w:val="en-PK" w:eastAsia="en-PK"/>
          </w:rPr>
          <w:t>doi</w:t>
        </w:r>
      </w:hyperlink>
      <w:r w:rsidRPr="00C23BB4">
        <w:rPr>
          <w:rFonts w:ascii="Times New Roman" w:eastAsia="Times New Roman" w:hAnsi="Times New Roman" w:cs="Times New Roman"/>
          <w:i/>
          <w:iCs/>
          <w:sz w:val="24"/>
          <w:szCs w:val="24"/>
          <w:lang w:val="en-PK" w:eastAsia="en-PK"/>
        </w:rPr>
        <w:t>:</w:t>
      </w:r>
      <w:hyperlink r:id="rId225" w:history="1">
        <w:r w:rsidRPr="00C23BB4">
          <w:rPr>
            <w:rFonts w:ascii="Times New Roman" w:eastAsia="Times New Roman" w:hAnsi="Times New Roman" w:cs="Times New Roman"/>
            <w:i/>
            <w:iCs/>
            <w:color w:val="0000FF"/>
            <w:sz w:val="24"/>
            <w:szCs w:val="24"/>
            <w:u w:val="single"/>
            <w:lang w:val="en-PK" w:eastAsia="en-PK"/>
          </w:rPr>
          <w:t>10.17487/RFC1812</w:t>
        </w:r>
      </w:hyperlink>
      <w:r w:rsidRPr="00C23BB4">
        <w:rPr>
          <w:rFonts w:ascii="Times New Roman" w:eastAsia="Times New Roman" w:hAnsi="Times New Roman" w:cs="Times New Roman"/>
          <w:i/>
          <w:iCs/>
          <w:sz w:val="24"/>
          <w:szCs w:val="24"/>
          <w:lang w:val="en-PK" w:eastAsia="en-PK"/>
        </w:rPr>
        <w:t xml:space="preserve">. </w:t>
      </w:r>
      <w:hyperlink r:id="rId226" w:tooltip="RFC (identifier)" w:history="1">
        <w:r w:rsidRPr="00C23BB4">
          <w:rPr>
            <w:rFonts w:ascii="Times New Roman" w:eastAsia="Times New Roman" w:hAnsi="Times New Roman" w:cs="Times New Roman"/>
            <w:i/>
            <w:iCs/>
            <w:color w:val="0000FF"/>
            <w:sz w:val="24"/>
            <w:szCs w:val="24"/>
            <w:u w:val="single"/>
            <w:lang w:val="en-PK" w:eastAsia="en-PK"/>
          </w:rPr>
          <w:t>RFC</w:t>
        </w:r>
      </w:hyperlink>
      <w:r w:rsidRPr="00C23BB4">
        <w:rPr>
          <w:rFonts w:ascii="Times New Roman" w:eastAsia="Times New Roman" w:hAnsi="Times New Roman" w:cs="Times New Roman"/>
          <w:i/>
          <w:iCs/>
          <w:sz w:val="24"/>
          <w:szCs w:val="24"/>
          <w:lang w:val="en-PK" w:eastAsia="en-PK"/>
        </w:rPr>
        <w:t xml:space="preserve"> </w:t>
      </w:r>
      <w:hyperlink r:id="rId227" w:history="1">
        <w:r w:rsidRPr="00C23BB4">
          <w:rPr>
            <w:rFonts w:ascii="Times New Roman" w:eastAsia="Times New Roman" w:hAnsi="Times New Roman" w:cs="Times New Roman"/>
            <w:i/>
            <w:iCs/>
            <w:color w:val="0000FF"/>
            <w:sz w:val="24"/>
            <w:szCs w:val="24"/>
            <w:u w:val="single"/>
            <w:lang w:val="en-PK" w:eastAsia="en-PK"/>
          </w:rPr>
          <w:t>1812</w:t>
        </w:r>
      </w:hyperlink>
      <w:r w:rsidRPr="00C23BB4">
        <w:rPr>
          <w:rFonts w:ascii="Times New Roman" w:eastAsia="Times New Roman" w:hAnsi="Times New Roman" w:cs="Times New Roman"/>
          <w:i/>
          <w:iCs/>
          <w:sz w:val="24"/>
          <w:szCs w:val="24"/>
          <w:lang w:val="en-PK" w:eastAsia="en-PK"/>
        </w:rPr>
        <w:t>.</w:t>
      </w:r>
      <w:r w:rsidRPr="00C23BB4">
        <w:rPr>
          <w:rFonts w:ascii="Times New Roman" w:eastAsia="Times New Roman" w:hAnsi="Times New Roman" w:cs="Times New Roman"/>
          <w:sz w:val="24"/>
          <w:szCs w:val="24"/>
          <w:lang w:val="en-PK" w:eastAsia="en-PK"/>
        </w:rPr>
        <w:t xml:space="preserve"> </w:t>
      </w:r>
    </w:p>
    <w:p w14:paraId="2CBF358E"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Symbol" w:cs="Times New Roman"/>
          <w:sz w:val="24"/>
          <w:szCs w:val="24"/>
          <w:lang w:val="en-PK" w:eastAsia="en-PK"/>
        </w:rPr>
        <w:t></w:t>
      </w:r>
      <w:r w:rsidRPr="00C23BB4">
        <w:rPr>
          <w:rFonts w:ascii="Times New Roman" w:eastAsia="Times New Roman" w:hAnsi="Times New Roman" w:cs="Times New Roman"/>
          <w:sz w:val="24"/>
          <w:szCs w:val="24"/>
          <w:lang w:val="en-PK" w:eastAsia="en-PK"/>
        </w:rPr>
        <w:t xml:space="preserve">  </w:t>
      </w:r>
      <w:r w:rsidRPr="00C23BB4">
        <w:rPr>
          <w:rFonts w:ascii="Times New Roman" w:eastAsia="Times New Roman" w:hAnsi="Symbol" w:cs="Times New Roman"/>
          <w:sz w:val="24"/>
          <w:szCs w:val="24"/>
          <w:lang w:val="en-PK" w:eastAsia="en-PK"/>
        </w:rPr>
        <w:t></w:t>
      </w:r>
      <w:r w:rsidRPr="00C23BB4">
        <w:rPr>
          <w:rFonts w:ascii="Times New Roman" w:eastAsia="Times New Roman" w:hAnsi="Times New Roman" w:cs="Times New Roman"/>
          <w:sz w:val="24"/>
          <w:szCs w:val="24"/>
          <w:lang w:val="en-PK" w:eastAsia="en-PK"/>
        </w:rPr>
        <w:t xml:space="preserve">  </w:t>
      </w:r>
      <w:r w:rsidRPr="00C23BB4">
        <w:rPr>
          <w:rFonts w:ascii="Times New Roman" w:eastAsia="Times New Roman" w:hAnsi="Times New Roman" w:cs="Times New Roman"/>
          <w:i/>
          <w:iCs/>
          <w:sz w:val="24"/>
          <w:szCs w:val="24"/>
          <w:lang w:val="en-PK" w:eastAsia="en-PK"/>
        </w:rPr>
        <w:t xml:space="preserve">Postel, J. (September 1981). </w:t>
      </w:r>
      <w:hyperlink r:id="rId228" w:history="1">
        <w:r w:rsidRPr="00C23BB4">
          <w:rPr>
            <w:rFonts w:ascii="Times New Roman" w:eastAsia="Times New Roman" w:hAnsi="Times New Roman" w:cs="Times New Roman"/>
            <w:i/>
            <w:iCs/>
            <w:color w:val="0000FF"/>
            <w:sz w:val="24"/>
            <w:szCs w:val="24"/>
            <w:u w:val="single"/>
            <w:lang w:val="en-PK" w:eastAsia="en-PK"/>
          </w:rPr>
          <w:t>Internet Control Message Protocol</w:t>
        </w:r>
      </w:hyperlink>
      <w:r w:rsidRPr="00C23BB4">
        <w:rPr>
          <w:rFonts w:ascii="Times New Roman" w:eastAsia="Times New Roman" w:hAnsi="Times New Roman" w:cs="Times New Roman"/>
          <w:i/>
          <w:iCs/>
          <w:sz w:val="24"/>
          <w:szCs w:val="24"/>
          <w:lang w:val="en-PK" w:eastAsia="en-PK"/>
        </w:rPr>
        <w:t xml:space="preserve">. </w:t>
      </w:r>
      <w:hyperlink r:id="rId229" w:tooltip="Internet Engineering Task Force" w:history="1">
        <w:r w:rsidRPr="00C23BB4">
          <w:rPr>
            <w:rFonts w:ascii="Times New Roman" w:eastAsia="Times New Roman" w:hAnsi="Times New Roman" w:cs="Times New Roman"/>
            <w:i/>
            <w:iCs/>
            <w:color w:val="0000FF"/>
            <w:sz w:val="24"/>
            <w:szCs w:val="24"/>
            <w:u w:val="single"/>
            <w:lang w:val="en-PK" w:eastAsia="en-PK"/>
          </w:rPr>
          <w:t>IETF</w:t>
        </w:r>
      </w:hyperlink>
      <w:r w:rsidRPr="00C23BB4">
        <w:rPr>
          <w:rFonts w:ascii="Times New Roman" w:eastAsia="Times New Roman" w:hAnsi="Times New Roman" w:cs="Times New Roman"/>
          <w:i/>
          <w:iCs/>
          <w:sz w:val="24"/>
          <w:szCs w:val="24"/>
          <w:lang w:val="en-PK" w:eastAsia="en-PK"/>
        </w:rPr>
        <w:t xml:space="preserve">. </w:t>
      </w:r>
      <w:hyperlink r:id="rId230" w:tooltip="Doi (identifier)" w:history="1">
        <w:r w:rsidRPr="00C23BB4">
          <w:rPr>
            <w:rFonts w:ascii="Times New Roman" w:eastAsia="Times New Roman" w:hAnsi="Times New Roman" w:cs="Times New Roman"/>
            <w:i/>
            <w:iCs/>
            <w:color w:val="0000FF"/>
            <w:sz w:val="24"/>
            <w:szCs w:val="24"/>
            <w:u w:val="single"/>
            <w:lang w:val="en-PK" w:eastAsia="en-PK"/>
          </w:rPr>
          <w:t>doi</w:t>
        </w:r>
      </w:hyperlink>
      <w:r w:rsidRPr="00C23BB4">
        <w:rPr>
          <w:rFonts w:ascii="Times New Roman" w:eastAsia="Times New Roman" w:hAnsi="Times New Roman" w:cs="Times New Roman"/>
          <w:i/>
          <w:iCs/>
          <w:sz w:val="24"/>
          <w:szCs w:val="24"/>
          <w:lang w:val="en-PK" w:eastAsia="en-PK"/>
        </w:rPr>
        <w:t>:</w:t>
      </w:r>
      <w:hyperlink r:id="rId231" w:history="1">
        <w:r w:rsidRPr="00C23BB4">
          <w:rPr>
            <w:rFonts w:ascii="Times New Roman" w:eastAsia="Times New Roman" w:hAnsi="Times New Roman" w:cs="Times New Roman"/>
            <w:i/>
            <w:iCs/>
            <w:color w:val="0000FF"/>
            <w:sz w:val="24"/>
            <w:szCs w:val="24"/>
            <w:u w:val="single"/>
            <w:lang w:val="en-PK" w:eastAsia="en-PK"/>
          </w:rPr>
          <w:t>10.17487/RFC0792</w:t>
        </w:r>
      </w:hyperlink>
      <w:r w:rsidRPr="00C23BB4">
        <w:rPr>
          <w:rFonts w:ascii="Times New Roman" w:eastAsia="Times New Roman" w:hAnsi="Times New Roman" w:cs="Times New Roman"/>
          <w:i/>
          <w:iCs/>
          <w:sz w:val="24"/>
          <w:szCs w:val="24"/>
          <w:lang w:val="en-PK" w:eastAsia="en-PK"/>
        </w:rPr>
        <w:t xml:space="preserve">. </w:t>
      </w:r>
      <w:hyperlink r:id="rId232" w:tooltip="RFC (identifier)" w:history="1">
        <w:r w:rsidRPr="00C23BB4">
          <w:rPr>
            <w:rFonts w:ascii="Times New Roman" w:eastAsia="Times New Roman" w:hAnsi="Times New Roman" w:cs="Times New Roman"/>
            <w:i/>
            <w:iCs/>
            <w:color w:val="0000FF"/>
            <w:sz w:val="24"/>
            <w:szCs w:val="24"/>
            <w:u w:val="single"/>
            <w:lang w:val="en-PK" w:eastAsia="en-PK"/>
          </w:rPr>
          <w:t>RFC</w:t>
        </w:r>
      </w:hyperlink>
      <w:r w:rsidRPr="00C23BB4">
        <w:rPr>
          <w:rFonts w:ascii="Times New Roman" w:eastAsia="Times New Roman" w:hAnsi="Times New Roman" w:cs="Times New Roman"/>
          <w:i/>
          <w:iCs/>
          <w:sz w:val="24"/>
          <w:szCs w:val="24"/>
          <w:lang w:val="en-PK" w:eastAsia="en-PK"/>
        </w:rPr>
        <w:t xml:space="preserve"> </w:t>
      </w:r>
      <w:hyperlink r:id="rId233" w:history="1">
        <w:r w:rsidRPr="00C23BB4">
          <w:rPr>
            <w:rFonts w:ascii="Times New Roman" w:eastAsia="Times New Roman" w:hAnsi="Times New Roman" w:cs="Times New Roman"/>
            <w:i/>
            <w:iCs/>
            <w:color w:val="0000FF"/>
            <w:sz w:val="24"/>
            <w:szCs w:val="24"/>
            <w:u w:val="single"/>
            <w:lang w:val="en-PK" w:eastAsia="en-PK"/>
          </w:rPr>
          <w:t>792</w:t>
        </w:r>
      </w:hyperlink>
      <w:r w:rsidRPr="00C23BB4">
        <w:rPr>
          <w:rFonts w:ascii="Times New Roman" w:eastAsia="Times New Roman" w:hAnsi="Times New Roman" w:cs="Times New Roman"/>
          <w:i/>
          <w:iCs/>
          <w:sz w:val="24"/>
          <w:szCs w:val="24"/>
          <w:lang w:val="en-PK" w:eastAsia="en-PK"/>
        </w:rPr>
        <w:t>.</w:t>
      </w:r>
      <w:r w:rsidRPr="00C23BB4">
        <w:rPr>
          <w:rFonts w:ascii="Times New Roman" w:eastAsia="Times New Roman" w:hAnsi="Times New Roman" w:cs="Times New Roman"/>
          <w:sz w:val="24"/>
          <w:szCs w:val="24"/>
          <w:lang w:val="en-PK" w:eastAsia="en-PK"/>
        </w:rPr>
        <w:t xml:space="preserve"> </w:t>
      </w:r>
    </w:p>
    <w:p w14:paraId="3E7665F2"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Symbol" w:cs="Times New Roman"/>
          <w:sz w:val="24"/>
          <w:szCs w:val="24"/>
          <w:lang w:val="en-PK" w:eastAsia="en-PK"/>
        </w:rPr>
        <w:t></w:t>
      </w:r>
      <w:r w:rsidRPr="00C23BB4">
        <w:rPr>
          <w:rFonts w:ascii="Times New Roman" w:eastAsia="Times New Roman" w:hAnsi="Times New Roman" w:cs="Times New Roman"/>
          <w:sz w:val="24"/>
          <w:szCs w:val="24"/>
          <w:lang w:val="en-PK" w:eastAsia="en-PK"/>
        </w:rPr>
        <w:t xml:space="preserve">  </w:t>
      </w:r>
      <w:r w:rsidRPr="00C23BB4">
        <w:rPr>
          <w:rFonts w:ascii="Times New Roman" w:eastAsia="Times New Roman" w:hAnsi="Symbol" w:cs="Times New Roman"/>
          <w:sz w:val="24"/>
          <w:szCs w:val="24"/>
          <w:lang w:val="en-PK" w:eastAsia="en-PK"/>
        </w:rPr>
        <w:t></w:t>
      </w:r>
      <w:r w:rsidRPr="00C23BB4">
        <w:rPr>
          <w:rFonts w:ascii="Times New Roman" w:eastAsia="Times New Roman" w:hAnsi="Times New Roman" w:cs="Times New Roman"/>
          <w:sz w:val="24"/>
          <w:szCs w:val="24"/>
          <w:lang w:val="en-PK" w:eastAsia="en-PK"/>
        </w:rPr>
        <w:t xml:space="preserve">  </w:t>
      </w:r>
      <w:hyperlink r:id="rId234" w:history="1">
        <w:r w:rsidRPr="00C23BB4">
          <w:rPr>
            <w:rFonts w:ascii="Times New Roman" w:eastAsia="Times New Roman" w:hAnsi="Times New Roman" w:cs="Times New Roman"/>
            <w:i/>
            <w:iCs/>
            <w:color w:val="0000FF"/>
            <w:sz w:val="24"/>
            <w:szCs w:val="24"/>
            <w:u w:val="single"/>
            <w:lang w:val="en-PK" w:eastAsia="en-PK"/>
          </w:rPr>
          <w:t>"IANA ICMP Parameters"</w:t>
        </w:r>
      </w:hyperlink>
      <w:r w:rsidRPr="00C23BB4">
        <w:rPr>
          <w:rFonts w:ascii="Times New Roman" w:eastAsia="Times New Roman" w:hAnsi="Times New Roman" w:cs="Times New Roman"/>
          <w:i/>
          <w:iCs/>
          <w:sz w:val="24"/>
          <w:szCs w:val="24"/>
          <w:lang w:val="en-PK" w:eastAsia="en-PK"/>
        </w:rPr>
        <w:t>. Iana.org. 2012-09-21. Retrieved 2013-01-07.</w:t>
      </w:r>
      <w:r w:rsidRPr="00C23BB4">
        <w:rPr>
          <w:rFonts w:ascii="Times New Roman" w:eastAsia="Times New Roman" w:hAnsi="Times New Roman" w:cs="Times New Roman"/>
          <w:sz w:val="24"/>
          <w:szCs w:val="24"/>
          <w:lang w:val="en-PK" w:eastAsia="en-PK"/>
        </w:rPr>
        <w:t xml:space="preserve"> </w:t>
      </w:r>
    </w:p>
    <w:p w14:paraId="5F31DB31"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Symbol" w:cs="Times New Roman"/>
          <w:sz w:val="24"/>
          <w:szCs w:val="24"/>
          <w:lang w:val="en-PK" w:eastAsia="en-PK"/>
        </w:rPr>
        <w:t></w:t>
      </w:r>
      <w:r w:rsidRPr="00C23BB4">
        <w:rPr>
          <w:rFonts w:ascii="Times New Roman" w:eastAsia="Times New Roman" w:hAnsi="Times New Roman" w:cs="Times New Roman"/>
          <w:sz w:val="24"/>
          <w:szCs w:val="24"/>
          <w:lang w:val="en-PK" w:eastAsia="en-PK"/>
        </w:rPr>
        <w:t xml:space="preserve">  </w:t>
      </w:r>
      <w:r w:rsidRPr="00C23BB4">
        <w:rPr>
          <w:rFonts w:ascii="Times New Roman" w:eastAsia="Times New Roman" w:hAnsi="Symbol" w:cs="Times New Roman"/>
          <w:sz w:val="24"/>
          <w:szCs w:val="24"/>
          <w:lang w:val="en-PK" w:eastAsia="en-PK"/>
        </w:rPr>
        <w:t></w:t>
      </w:r>
      <w:r w:rsidRPr="00C23BB4">
        <w:rPr>
          <w:rFonts w:ascii="Times New Roman" w:eastAsia="Times New Roman" w:hAnsi="Times New Roman" w:cs="Times New Roman"/>
          <w:sz w:val="24"/>
          <w:szCs w:val="24"/>
          <w:lang w:val="en-PK" w:eastAsia="en-PK"/>
        </w:rPr>
        <w:t xml:space="preserve">  </w:t>
      </w:r>
      <w:r w:rsidRPr="00C23BB4">
        <w:rPr>
          <w:rFonts w:ascii="Times New Roman" w:eastAsia="Times New Roman" w:hAnsi="Times New Roman" w:cs="Times New Roman"/>
          <w:i/>
          <w:iCs/>
          <w:sz w:val="24"/>
          <w:szCs w:val="24"/>
          <w:lang w:val="en-PK" w:eastAsia="en-PK"/>
        </w:rPr>
        <w:t xml:space="preserve">Kurose, J.F; Ross, K.W. (2006). </w:t>
      </w:r>
      <w:hyperlink r:id="rId235" w:history="1">
        <w:r w:rsidRPr="00C23BB4">
          <w:rPr>
            <w:rFonts w:ascii="Times New Roman" w:eastAsia="Times New Roman" w:hAnsi="Times New Roman" w:cs="Times New Roman"/>
            <w:i/>
            <w:iCs/>
            <w:color w:val="0000FF"/>
            <w:sz w:val="24"/>
            <w:szCs w:val="24"/>
            <w:u w:val="single"/>
            <w:lang w:val="en-PK" w:eastAsia="en-PK"/>
          </w:rPr>
          <w:t>Computer Networking: A Top-Down Approach,</w:t>
        </w:r>
      </w:hyperlink>
      <w:r w:rsidRPr="00C23BB4">
        <w:rPr>
          <w:rFonts w:ascii="Times New Roman" w:eastAsia="Times New Roman" w:hAnsi="Times New Roman" w:cs="Times New Roman"/>
          <w:i/>
          <w:iCs/>
          <w:sz w:val="24"/>
          <w:szCs w:val="24"/>
          <w:lang w:val="en-PK" w:eastAsia="en-PK"/>
        </w:rPr>
        <w:t xml:space="preserve">. World student series. Addison-Wesley. </w:t>
      </w:r>
      <w:hyperlink r:id="rId236" w:tooltip="ISBN (identifier)" w:history="1">
        <w:r w:rsidRPr="00C23BB4">
          <w:rPr>
            <w:rFonts w:ascii="Times New Roman" w:eastAsia="Times New Roman" w:hAnsi="Times New Roman" w:cs="Times New Roman"/>
            <w:i/>
            <w:iCs/>
            <w:color w:val="0000FF"/>
            <w:sz w:val="24"/>
            <w:szCs w:val="24"/>
            <w:u w:val="single"/>
            <w:lang w:val="en-PK" w:eastAsia="en-PK"/>
          </w:rPr>
          <w:t>ISBN</w:t>
        </w:r>
      </w:hyperlink>
      <w:r w:rsidRPr="00C23BB4">
        <w:rPr>
          <w:rFonts w:ascii="Times New Roman" w:eastAsia="Times New Roman" w:hAnsi="Times New Roman" w:cs="Times New Roman"/>
          <w:i/>
          <w:iCs/>
          <w:sz w:val="24"/>
          <w:szCs w:val="24"/>
          <w:lang w:val="en-PK" w:eastAsia="en-PK"/>
        </w:rPr>
        <w:t> </w:t>
      </w:r>
      <w:hyperlink r:id="rId237" w:tooltip="Special:BookSources/9780321418494" w:history="1">
        <w:r w:rsidRPr="00C23BB4">
          <w:rPr>
            <w:rFonts w:ascii="Times New Roman" w:eastAsia="Times New Roman" w:hAnsi="Times New Roman" w:cs="Times New Roman"/>
            <w:i/>
            <w:iCs/>
            <w:color w:val="0000FF"/>
            <w:sz w:val="24"/>
            <w:szCs w:val="24"/>
            <w:u w:val="single"/>
            <w:lang w:val="en-PK" w:eastAsia="en-PK"/>
          </w:rPr>
          <w:t>9780321418494</w:t>
        </w:r>
      </w:hyperlink>
      <w:r w:rsidRPr="00C23BB4">
        <w:rPr>
          <w:rFonts w:ascii="Times New Roman" w:eastAsia="Times New Roman" w:hAnsi="Times New Roman" w:cs="Times New Roman"/>
          <w:i/>
          <w:iCs/>
          <w:sz w:val="24"/>
          <w:szCs w:val="24"/>
          <w:lang w:val="en-PK" w:eastAsia="en-PK"/>
        </w:rPr>
        <w:t>.</w:t>
      </w:r>
      <w:r w:rsidRPr="00C23BB4">
        <w:rPr>
          <w:rFonts w:ascii="Times New Roman" w:eastAsia="Times New Roman" w:hAnsi="Times New Roman" w:cs="Times New Roman"/>
          <w:sz w:val="24"/>
          <w:szCs w:val="24"/>
          <w:lang w:val="en-PK" w:eastAsia="en-PK"/>
        </w:rPr>
        <w:t xml:space="preserve"> </w:t>
      </w:r>
    </w:p>
    <w:p w14:paraId="16B2BE52"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Symbol" w:cs="Times New Roman"/>
          <w:sz w:val="24"/>
          <w:szCs w:val="24"/>
          <w:lang w:val="en-PK" w:eastAsia="en-PK"/>
        </w:rPr>
        <w:t></w:t>
      </w:r>
      <w:r w:rsidRPr="00C23BB4">
        <w:rPr>
          <w:rFonts w:ascii="Times New Roman" w:eastAsia="Times New Roman" w:hAnsi="Times New Roman" w:cs="Times New Roman"/>
          <w:sz w:val="24"/>
          <w:szCs w:val="24"/>
          <w:lang w:val="en-PK" w:eastAsia="en-PK"/>
        </w:rPr>
        <w:t xml:space="preserve">  </w:t>
      </w:r>
      <w:r w:rsidRPr="00C23BB4">
        <w:rPr>
          <w:rFonts w:ascii="Times New Roman" w:eastAsia="Times New Roman" w:hAnsi="Symbol" w:cs="Times New Roman"/>
          <w:sz w:val="24"/>
          <w:szCs w:val="24"/>
          <w:lang w:val="en-PK" w:eastAsia="en-PK"/>
        </w:rPr>
        <w:t></w:t>
      </w:r>
      <w:r w:rsidRPr="00C23BB4">
        <w:rPr>
          <w:rFonts w:ascii="Times New Roman" w:eastAsia="Times New Roman" w:hAnsi="Times New Roman" w:cs="Times New Roman"/>
          <w:sz w:val="24"/>
          <w:szCs w:val="24"/>
          <w:lang w:val="en-PK" w:eastAsia="en-PK"/>
        </w:rPr>
        <w:t xml:space="preserve">  </w:t>
      </w:r>
      <w:hyperlink r:id="rId238" w:history="1">
        <w:r w:rsidRPr="00C23BB4">
          <w:rPr>
            <w:rFonts w:ascii="Times New Roman" w:eastAsia="Times New Roman" w:hAnsi="Times New Roman" w:cs="Times New Roman"/>
            <w:i/>
            <w:iCs/>
            <w:color w:val="0000FF"/>
            <w:sz w:val="24"/>
            <w:szCs w:val="24"/>
            <w:u w:val="single"/>
            <w:lang w:val="en-PK" w:eastAsia="en-PK"/>
          </w:rPr>
          <w:t>PROBE: A Utility for Probing Interfaces</w:t>
        </w:r>
      </w:hyperlink>
      <w:r w:rsidRPr="00C23BB4">
        <w:rPr>
          <w:rFonts w:ascii="Times New Roman" w:eastAsia="Times New Roman" w:hAnsi="Times New Roman" w:cs="Times New Roman"/>
          <w:i/>
          <w:iCs/>
          <w:sz w:val="24"/>
          <w:szCs w:val="24"/>
          <w:lang w:val="en-PK" w:eastAsia="en-PK"/>
        </w:rPr>
        <w:t xml:space="preserve">. </w:t>
      </w:r>
      <w:hyperlink r:id="rId239" w:tooltip="Doi (identifier)" w:history="1">
        <w:r w:rsidRPr="00C23BB4">
          <w:rPr>
            <w:rFonts w:ascii="Times New Roman" w:eastAsia="Times New Roman" w:hAnsi="Times New Roman" w:cs="Times New Roman"/>
            <w:i/>
            <w:iCs/>
            <w:color w:val="0000FF"/>
            <w:sz w:val="24"/>
            <w:szCs w:val="24"/>
            <w:u w:val="single"/>
            <w:lang w:val="en-PK" w:eastAsia="en-PK"/>
          </w:rPr>
          <w:t>doi</w:t>
        </w:r>
      </w:hyperlink>
      <w:r w:rsidRPr="00C23BB4">
        <w:rPr>
          <w:rFonts w:ascii="Times New Roman" w:eastAsia="Times New Roman" w:hAnsi="Times New Roman" w:cs="Times New Roman"/>
          <w:i/>
          <w:iCs/>
          <w:sz w:val="24"/>
          <w:szCs w:val="24"/>
          <w:lang w:val="en-PK" w:eastAsia="en-PK"/>
        </w:rPr>
        <w:t>:</w:t>
      </w:r>
      <w:hyperlink r:id="rId240" w:history="1">
        <w:r w:rsidRPr="00C23BB4">
          <w:rPr>
            <w:rFonts w:ascii="Times New Roman" w:eastAsia="Times New Roman" w:hAnsi="Times New Roman" w:cs="Times New Roman"/>
            <w:i/>
            <w:iCs/>
            <w:color w:val="0000FF"/>
            <w:sz w:val="24"/>
            <w:szCs w:val="24"/>
            <w:u w:val="single"/>
            <w:lang w:val="en-PK" w:eastAsia="en-PK"/>
          </w:rPr>
          <w:t>10.17487/RFC8335</w:t>
        </w:r>
      </w:hyperlink>
      <w:r w:rsidRPr="00C23BB4">
        <w:rPr>
          <w:rFonts w:ascii="Times New Roman" w:eastAsia="Times New Roman" w:hAnsi="Times New Roman" w:cs="Times New Roman"/>
          <w:i/>
          <w:iCs/>
          <w:sz w:val="24"/>
          <w:szCs w:val="24"/>
          <w:lang w:val="en-PK" w:eastAsia="en-PK"/>
        </w:rPr>
        <w:t xml:space="preserve">. </w:t>
      </w:r>
      <w:hyperlink r:id="rId241" w:tooltip="RFC (identifier)" w:history="1">
        <w:r w:rsidRPr="00C23BB4">
          <w:rPr>
            <w:rFonts w:ascii="Times New Roman" w:eastAsia="Times New Roman" w:hAnsi="Times New Roman" w:cs="Times New Roman"/>
            <w:i/>
            <w:iCs/>
            <w:color w:val="0000FF"/>
            <w:sz w:val="24"/>
            <w:szCs w:val="24"/>
            <w:u w:val="single"/>
            <w:lang w:val="en-PK" w:eastAsia="en-PK"/>
          </w:rPr>
          <w:t>RFC</w:t>
        </w:r>
      </w:hyperlink>
      <w:r w:rsidRPr="00C23BB4">
        <w:rPr>
          <w:rFonts w:ascii="Times New Roman" w:eastAsia="Times New Roman" w:hAnsi="Times New Roman" w:cs="Times New Roman"/>
          <w:i/>
          <w:iCs/>
          <w:sz w:val="24"/>
          <w:szCs w:val="24"/>
          <w:lang w:val="en-PK" w:eastAsia="en-PK"/>
        </w:rPr>
        <w:t xml:space="preserve"> </w:t>
      </w:r>
      <w:hyperlink r:id="rId242" w:history="1">
        <w:r w:rsidRPr="00C23BB4">
          <w:rPr>
            <w:rFonts w:ascii="Times New Roman" w:eastAsia="Times New Roman" w:hAnsi="Times New Roman" w:cs="Times New Roman"/>
            <w:i/>
            <w:iCs/>
            <w:color w:val="0000FF"/>
            <w:sz w:val="24"/>
            <w:szCs w:val="24"/>
            <w:u w:val="single"/>
            <w:lang w:val="en-PK" w:eastAsia="en-PK"/>
          </w:rPr>
          <w:t>8335</w:t>
        </w:r>
      </w:hyperlink>
      <w:r w:rsidRPr="00C23BB4">
        <w:rPr>
          <w:rFonts w:ascii="Times New Roman" w:eastAsia="Times New Roman" w:hAnsi="Times New Roman" w:cs="Times New Roman"/>
          <w:i/>
          <w:iCs/>
          <w:sz w:val="24"/>
          <w:szCs w:val="24"/>
          <w:lang w:val="en-PK" w:eastAsia="en-PK"/>
        </w:rPr>
        <w:t>.</w:t>
      </w:r>
      <w:r w:rsidRPr="00C23BB4">
        <w:rPr>
          <w:rFonts w:ascii="Times New Roman" w:eastAsia="Times New Roman" w:hAnsi="Times New Roman" w:cs="Times New Roman"/>
          <w:sz w:val="24"/>
          <w:szCs w:val="24"/>
          <w:lang w:val="en-PK" w:eastAsia="en-PK"/>
        </w:rPr>
        <w:t xml:space="preserve"> </w:t>
      </w:r>
    </w:p>
    <w:p w14:paraId="623C0942"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Symbol" w:cs="Times New Roman"/>
          <w:sz w:val="24"/>
          <w:szCs w:val="24"/>
          <w:lang w:val="en-PK" w:eastAsia="en-PK"/>
        </w:rPr>
        <w:t></w:t>
      </w:r>
      <w:r w:rsidRPr="00C23BB4">
        <w:rPr>
          <w:rFonts w:ascii="Times New Roman" w:eastAsia="Times New Roman" w:hAnsi="Times New Roman" w:cs="Times New Roman"/>
          <w:sz w:val="24"/>
          <w:szCs w:val="24"/>
          <w:lang w:val="en-PK" w:eastAsia="en-PK"/>
        </w:rPr>
        <w:t xml:space="preserve">  </w:t>
      </w:r>
      <w:r w:rsidRPr="00C23BB4">
        <w:rPr>
          <w:rFonts w:ascii="Times New Roman" w:eastAsia="Times New Roman" w:hAnsi="Symbol" w:cs="Times New Roman"/>
          <w:sz w:val="24"/>
          <w:szCs w:val="24"/>
          <w:lang w:val="en-PK" w:eastAsia="en-PK"/>
        </w:rPr>
        <w:t></w:t>
      </w:r>
      <w:r w:rsidRPr="00C23BB4">
        <w:rPr>
          <w:rFonts w:ascii="Times New Roman" w:eastAsia="Times New Roman" w:hAnsi="Times New Roman" w:cs="Times New Roman"/>
          <w:sz w:val="24"/>
          <w:szCs w:val="24"/>
          <w:lang w:val="en-PK" w:eastAsia="en-PK"/>
        </w:rPr>
        <w:t xml:space="preserve">  </w:t>
      </w:r>
      <w:hyperlink r:id="rId243" w:tooltip="RFC (identifier)" w:history="1">
        <w:r w:rsidRPr="00C23BB4">
          <w:rPr>
            <w:rFonts w:ascii="Times New Roman" w:eastAsia="Times New Roman" w:hAnsi="Times New Roman" w:cs="Times New Roman"/>
            <w:color w:val="0000FF"/>
            <w:sz w:val="24"/>
            <w:szCs w:val="24"/>
            <w:u w:val="single"/>
            <w:lang w:val="en-PK" w:eastAsia="en-PK"/>
          </w:rPr>
          <w:t>RFC</w:t>
        </w:r>
      </w:hyperlink>
      <w:r w:rsidRPr="00C23BB4">
        <w:rPr>
          <w:rFonts w:ascii="Times New Roman" w:eastAsia="Times New Roman" w:hAnsi="Times New Roman" w:cs="Times New Roman"/>
          <w:sz w:val="24"/>
          <w:szCs w:val="24"/>
          <w:lang w:val="en-PK" w:eastAsia="en-PK"/>
        </w:rPr>
        <w:t> </w:t>
      </w:r>
      <w:hyperlink r:id="rId244" w:history="1">
        <w:r w:rsidRPr="00C23BB4">
          <w:rPr>
            <w:rFonts w:ascii="Times New Roman" w:eastAsia="Times New Roman" w:hAnsi="Times New Roman" w:cs="Times New Roman"/>
            <w:color w:val="0000FF"/>
            <w:sz w:val="24"/>
            <w:szCs w:val="24"/>
            <w:u w:val="single"/>
            <w:lang w:val="en-PK" w:eastAsia="en-PK"/>
          </w:rPr>
          <w:t>6633</w:t>
        </w:r>
      </w:hyperlink>
      <w:r w:rsidRPr="00C23BB4">
        <w:rPr>
          <w:rFonts w:ascii="Times New Roman" w:eastAsia="Times New Roman" w:hAnsi="Times New Roman" w:cs="Times New Roman"/>
          <w:sz w:val="24"/>
          <w:szCs w:val="24"/>
          <w:lang w:val="en-PK" w:eastAsia="en-PK"/>
        </w:rPr>
        <w:t xml:space="preserve"> </w:t>
      </w:r>
    </w:p>
    <w:p w14:paraId="343C0F08" w14:textId="77777777" w:rsidR="00C23BB4" w:rsidRPr="00C23BB4" w:rsidRDefault="00C23BB4" w:rsidP="00C23BB4">
      <w:pPr>
        <w:spacing w:after="0" w:line="240" w:lineRule="auto"/>
        <w:rPr>
          <w:rFonts w:ascii="Times New Roman" w:eastAsia="Times New Roman" w:hAnsi="Times New Roman" w:cs="Times New Roman"/>
          <w:sz w:val="24"/>
          <w:szCs w:val="24"/>
          <w:lang w:val="en-PK" w:eastAsia="en-PK"/>
        </w:rPr>
      </w:pPr>
      <w:r w:rsidRPr="00C23BB4">
        <w:rPr>
          <w:rFonts w:ascii="Times New Roman" w:eastAsia="Times New Roman" w:hAnsi="Symbol" w:cs="Times New Roman"/>
          <w:sz w:val="24"/>
          <w:szCs w:val="24"/>
          <w:lang w:val="en-PK" w:eastAsia="en-PK"/>
        </w:rPr>
        <w:t></w:t>
      </w:r>
      <w:r w:rsidRPr="00C23BB4">
        <w:rPr>
          <w:rFonts w:ascii="Times New Roman" w:eastAsia="Times New Roman" w:hAnsi="Times New Roman" w:cs="Times New Roman"/>
          <w:sz w:val="24"/>
          <w:szCs w:val="24"/>
          <w:lang w:val="en-PK" w:eastAsia="en-PK"/>
        </w:rPr>
        <w:t xml:space="preserve">  </w:t>
      </w:r>
      <w:r w:rsidRPr="00C23BB4">
        <w:rPr>
          <w:rFonts w:ascii="Times New Roman" w:eastAsia="Times New Roman" w:hAnsi="Symbol" w:cs="Times New Roman"/>
          <w:sz w:val="24"/>
          <w:szCs w:val="24"/>
          <w:lang w:val="en-PK" w:eastAsia="en-PK"/>
        </w:rPr>
        <w:t></w:t>
      </w:r>
      <w:r w:rsidRPr="00C23BB4">
        <w:rPr>
          <w:rFonts w:ascii="Times New Roman" w:eastAsia="Times New Roman" w:hAnsi="Times New Roman" w:cs="Times New Roman"/>
          <w:sz w:val="24"/>
          <w:szCs w:val="24"/>
          <w:lang w:val="en-PK" w:eastAsia="en-PK"/>
        </w:rPr>
        <w:t xml:space="preserve">  </w:t>
      </w:r>
      <w:hyperlink r:id="rId245" w:history="1">
        <w:r w:rsidRPr="00C23BB4">
          <w:rPr>
            <w:rFonts w:ascii="Times New Roman" w:eastAsia="Times New Roman" w:hAnsi="Times New Roman" w:cs="Times New Roman"/>
            <w:i/>
            <w:iCs/>
            <w:color w:val="0000FF"/>
            <w:sz w:val="24"/>
            <w:szCs w:val="24"/>
            <w:u w:val="single"/>
            <w:lang w:val="en-PK" w:eastAsia="en-PK"/>
          </w:rPr>
          <w:t>"When Are ICMP Redirects Sent?"</w:t>
        </w:r>
      </w:hyperlink>
      <w:r w:rsidRPr="00C23BB4">
        <w:rPr>
          <w:rFonts w:ascii="Times New Roman" w:eastAsia="Times New Roman" w:hAnsi="Times New Roman" w:cs="Times New Roman"/>
          <w:i/>
          <w:iCs/>
          <w:sz w:val="24"/>
          <w:szCs w:val="24"/>
          <w:lang w:val="en-PK" w:eastAsia="en-PK"/>
        </w:rPr>
        <w:t xml:space="preserve">. </w:t>
      </w:r>
      <w:hyperlink r:id="rId246" w:tooltip="Cisco Systems" w:history="1">
        <w:r w:rsidRPr="00C23BB4">
          <w:rPr>
            <w:rFonts w:ascii="Times New Roman" w:eastAsia="Times New Roman" w:hAnsi="Times New Roman" w:cs="Times New Roman"/>
            <w:i/>
            <w:iCs/>
            <w:color w:val="0000FF"/>
            <w:sz w:val="24"/>
            <w:szCs w:val="24"/>
            <w:u w:val="single"/>
            <w:lang w:val="en-PK" w:eastAsia="en-PK"/>
          </w:rPr>
          <w:t>Cisco Systems</w:t>
        </w:r>
      </w:hyperlink>
      <w:r w:rsidRPr="00C23BB4">
        <w:rPr>
          <w:rFonts w:ascii="Times New Roman" w:eastAsia="Times New Roman" w:hAnsi="Times New Roman" w:cs="Times New Roman"/>
          <w:i/>
          <w:iCs/>
          <w:sz w:val="24"/>
          <w:szCs w:val="24"/>
          <w:lang w:val="en-PK" w:eastAsia="en-PK"/>
        </w:rPr>
        <w:t>. 2008-06-28. Retrieved 2013-08-15.</w:t>
      </w:r>
      <w:r w:rsidRPr="00C23BB4">
        <w:rPr>
          <w:rFonts w:ascii="Times New Roman" w:eastAsia="Times New Roman" w:hAnsi="Times New Roman" w:cs="Times New Roman"/>
          <w:sz w:val="24"/>
          <w:szCs w:val="24"/>
          <w:lang w:val="en-PK" w:eastAsia="en-PK"/>
        </w:rPr>
        <w:t xml:space="preserve"> </w:t>
      </w:r>
    </w:p>
    <w:p w14:paraId="7F196884" w14:textId="77777777" w:rsidR="00C23BB4" w:rsidRPr="00C23BB4" w:rsidRDefault="00C23BB4" w:rsidP="00C23BB4">
      <w:pPr>
        <w:numPr>
          <w:ilvl w:val="1"/>
          <w:numId w:val="22"/>
        </w:numPr>
        <w:spacing w:before="100" w:beforeAutospacing="1" w:after="100" w:afterAutospacing="1" w:line="240" w:lineRule="auto"/>
        <w:ind w:left="720"/>
        <w:rPr>
          <w:rFonts w:ascii="Times New Roman" w:eastAsia="Times New Roman" w:hAnsi="Times New Roman" w:cs="Times New Roman"/>
          <w:sz w:val="24"/>
          <w:szCs w:val="24"/>
          <w:lang w:val="en-PK" w:eastAsia="en-PK"/>
        </w:rPr>
      </w:pPr>
      <w:r w:rsidRPr="00C23BB4">
        <w:rPr>
          <w:rFonts w:ascii="Times New Roman" w:eastAsia="Times New Roman" w:hAnsi="Symbol" w:cs="Times New Roman"/>
          <w:sz w:val="24"/>
          <w:szCs w:val="24"/>
          <w:lang w:val="en-PK" w:eastAsia="en-PK"/>
        </w:rPr>
        <w:t></w:t>
      </w:r>
      <w:r w:rsidRPr="00C23BB4">
        <w:rPr>
          <w:rFonts w:ascii="Times New Roman" w:eastAsia="Times New Roman" w:hAnsi="Times New Roman" w:cs="Times New Roman"/>
          <w:sz w:val="24"/>
          <w:szCs w:val="24"/>
          <w:lang w:val="en-PK" w:eastAsia="en-PK"/>
        </w:rPr>
        <w:t xml:space="preserve">  </w:t>
      </w:r>
      <w:hyperlink r:id="rId247" w:anchor="wp1078496" w:history="1">
        <w:r w:rsidRPr="00C23BB4">
          <w:rPr>
            <w:rFonts w:ascii="Times New Roman" w:eastAsia="Times New Roman" w:hAnsi="Times New Roman" w:cs="Times New Roman"/>
            <w:i/>
            <w:iCs/>
            <w:color w:val="0000FF"/>
            <w:sz w:val="24"/>
            <w:szCs w:val="24"/>
            <w:u w:val="single"/>
            <w:lang w:val="en-PK" w:eastAsia="en-PK"/>
          </w:rPr>
          <w:t>"Cisco IOS IP Command Reference, Volume 1 of 4: Addressing and Services, Release 12.3 - IP Addressing and Services Commands: ip mask-reply through ip web-cache"</w:t>
        </w:r>
      </w:hyperlink>
      <w:r w:rsidRPr="00C23BB4">
        <w:rPr>
          <w:rFonts w:ascii="Times New Roman" w:eastAsia="Times New Roman" w:hAnsi="Times New Roman" w:cs="Times New Roman"/>
          <w:i/>
          <w:iCs/>
          <w:sz w:val="24"/>
          <w:szCs w:val="24"/>
          <w:lang w:val="en-PK" w:eastAsia="en-PK"/>
        </w:rPr>
        <w:t xml:space="preserve">. </w:t>
      </w:r>
      <w:hyperlink r:id="rId248" w:tooltip="Cisco Systems" w:history="1">
        <w:r w:rsidRPr="00C23BB4">
          <w:rPr>
            <w:rFonts w:ascii="Times New Roman" w:eastAsia="Times New Roman" w:hAnsi="Times New Roman" w:cs="Times New Roman"/>
            <w:i/>
            <w:iCs/>
            <w:color w:val="0000FF"/>
            <w:sz w:val="24"/>
            <w:szCs w:val="24"/>
            <w:u w:val="single"/>
            <w:lang w:val="en-PK" w:eastAsia="en-PK"/>
          </w:rPr>
          <w:t>Cisco Systems</w:t>
        </w:r>
      </w:hyperlink>
      <w:r w:rsidRPr="00C23BB4">
        <w:rPr>
          <w:rFonts w:ascii="Times New Roman" w:eastAsia="Times New Roman" w:hAnsi="Times New Roman" w:cs="Times New Roman"/>
          <w:i/>
          <w:iCs/>
          <w:sz w:val="24"/>
          <w:szCs w:val="24"/>
          <w:lang w:val="en-PK" w:eastAsia="en-PK"/>
        </w:rPr>
        <w:t xml:space="preserve">. Archived from </w:t>
      </w:r>
      <w:hyperlink r:id="rId249" w:anchor="wp1078496" w:history="1">
        <w:r w:rsidRPr="00C23BB4">
          <w:rPr>
            <w:rFonts w:ascii="Times New Roman" w:eastAsia="Times New Roman" w:hAnsi="Times New Roman" w:cs="Times New Roman"/>
            <w:i/>
            <w:iCs/>
            <w:color w:val="0000FF"/>
            <w:sz w:val="24"/>
            <w:szCs w:val="24"/>
            <w:u w:val="single"/>
            <w:lang w:val="en-PK" w:eastAsia="en-PK"/>
          </w:rPr>
          <w:t>the original</w:t>
        </w:r>
      </w:hyperlink>
      <w:r w:rsidRPr="00C23BB4">
        <w:rPr>
          <w:rFonts w:ascii="Times New Roman" w:eastAsia="Times New Roman" w:hAnsi="Times New Roman" w:cs="Times New Roman"/>
          <w:i/>
          <w:iCs/>
          <w:sz w:val="24"/>
          <w:szCs w:val="24"/>
          <w:lang w:val="en-PK" w:eastAsia="en-PK"/>
        </w:rPr>
        <w:t xml:space="preserve"> on 2013-01-02. Retrieved 2013-01-07.</w:t>
      </w:r>
      <w:r w:rsidRPr="00C23BB4">
        <w:rPr>
          <w:rFonts w:ascii="Times New Roman" w:eastAsia="Times New Roman" w:hAnsi="Times New Roman" w:cs="Times New Roman"/>
          <w:sz w:val="24"/>
          <w:szCs w:val="24"/>
          <w:lang w:val="en-PK" w:eastAsia="en-PK"/>
        </w:rPr>
        <w:t xml:space="preserve"> </w:t>
      </w:r>
    </w:p>
    <w:p w14:paraId="0CCB7C27" w14:textId="77777777" w:rsidR="00C23BB4" w:rsidRPr="00C23BB4" w:rsidRDefault="00C23BB4" w:rsidP="00C23BB4">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C23BB4">
        <w:rPr>
          <w:rFonts w:ascii="Times New Roman" w:eastAsia="Times New Roman" w:hAnsi="Times New Roman" w:cs="Times New Roman"/>
          <w:b/>
          <w:bCs/>
          <w:sz w:val="36"/>
          <w:szCs w:val="36"/>
          <w:lang w:val="en-PK" w:eastAsia="en-PK"/>
        </w:rPr>
        <w:t>RFCs</w:t>
      </w:r>
    </w:p>
    <w:p w14:paraId="7566A2BB" w14:textId="77777777" w:rsidR="00C23BB4" w:rsidRPr="00C23BB4" w:rsidRDefault="00C23BB4" w:rsidP="00C23BB4">
      <w:pPr>
        <w:numPr>
          <w:ilvl w:val="0"/>
          <w:numId w:val="2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50" w:history="1">
        <w:r w:rsidRPr="00C23BB4">
          <w:rPr>
            <w:rFonts w:ascii="Times New Roman" w:eastAsia="Times New Roman" w:hAnsi="Times New Roman" w:cs="Times New Roman"/>
            <w:color w:val="0000FF"/>
            <w:sz w:val="24"/>
            <w:szCs w:val="24"/>
            <w:u w:val="single"/>
            <w:lang w:val="en-PK" w:eastAsia="en-PK"/>
          </w:rPr>
          <w:t>RFC 792</w:t>
        </w:r>
      </w:hyperlink>
      <w:r w:rsidRPr="00C23BB4">
        <w:rPr>
          <w:rFonts w:ascii="Times New Roman" w:eastAsia="Times New Roman" w:hAnsi="Times New Roman" w:cs="Times New Roman"/>
          <w:sz w:val="24"/>
          <w:szCs w:val="24"/>
          <w:lang w:val="en-PK" w:eastAsia="en-PK"/>
        </w:rPr>
        <w:t xml:space="preserve">, </w:t>
      </w:r>
      <w:r w:rsidRPr="00C23BB4">
        <w:rPr>
          <w:rFonts w:ascii="Times New Roman" w:eastAsia="Times New Roman" w:hAnsi="Times New Roman" w:cs="Times New Roman"/>
          <w:i/>
          <w:iCs/>
          <w:sz w:val="24"/>
          <w:szCs w:val="24"/>
          <w:lang w:val="en-PK" w:eastAsia="en-PK"/>
        </w:rPr>
        <w:t>Internet Control Message Protocol</w:t>
      </w:r>
    </w:p>
    <w:p w14:paraId="7D7DD378" w14:textId="77777777" w:rsidR="00C23BB4" w:rsidRPr="00C23BB4" w:rsidRDefault="00C23BB4" w:rsidP="00C23BB4">
      <w:pPr>
        <w:numPr>
          <w:ilvl w:val="0"/>
          <w:numId w:val="2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51" w:history="1">
        <w:r w:rsidRPr="00C23BB4">
          <w:rPr>
            <w:rFonts w:ascii="Times New Roman" w:eastAsia="Times New Roman" w:hAnsi="Times New Roman" w:cs="Times New Roman"/>
            <w:color w:val="0000FF"/>
            <w:sz w:val="24"/>
            <w:szCs w:val="24"/>
            <w:u w:val="single"/>
            <w:lang w:val="en-PK" w:eastAsia="en-PK"/>
          </w:rPr>
          <w:t>RFC 950</w:t>
        </w:r>
      </w:hyperlink>
      <w:r w:rsidRPr="00C23BB4">
        <w:rPr>
          <w:rFonts w:ascii="Times New Roman" w:eastAsia="Times New Roman" w:hAnsi="Times New Roman" w:cs="Times New Roman"/>
          <w:sz w:val="24"/>
          <w:szCs w:val="24"/>
          <w:lang w:val="en-PK" w:eastAsia="en-PK"/>
        </w:rPr>
        <w:t xml:space="preserve">, </w:t>
      </w:r>
      <w:r w:rsidRPr="00C23BB4">
        <w:rPr>
          <w:rFonts w:ascii="Times New Roman" w:eastAsia="Times New Roman" w:hAnsi="Times New Roman" w:cs="Times New Roman"/>
          <w:i/>
          <w:iCs/>
          <w:sz w:val="24"/>
          <w:szCs w:val="24"/>
          <w:lang w:val="en-PK" w:eastAsia="en-PK"/>
        </w:rPr>
        <w:t>Internet Standard Subnetting Procedure</w:t>
      </w:r>
    </w:p>
    <w:p w14:paraId="5F26A664" w14:textId="77777777" w:rsidR="00C23BB4" w:rsidRPr="00C23BB4" w:rsidRDefault="00C23BB4" w:rsidP="00C23BB4">
      <w:pPr>
        <w:numPr>
          <w:ilvl w:val="0"/>
          <w:numId w:val="2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52" w:history="1">
        <w:r w:rsidRPr="00C23BB4">
          <w:rPr>
            <w:rFonts w:ascii="Times New Roman" w:eastAsia="Times New Roman" w:hAnsi="Times New Roman" w:cs="Times New Roman"/>
            <w:color w:val="0000FF"/>
            <w:sz w:val="24"/>
            <w:szCs w:val="24"/>
            <w:u w:val="single"/>
            <w:lang w:val="en-PK" w:eastAsia="en-PK"/>
          </w:rPr>
          <w:t>RFC 1016</w:t>
        </w:r>
      </w:hyperlink>
      <w:r w:rsidRPr="00C23BB4">
        <w:rPr>
          <w:rFonts w:ascii="Times New Roman" w:eastAsia="Times New Roman" w:hAnsi="Times New Roman" w:cs="Times New Roman"/>
          <w:sz w:val="24"/>
          <w:szCs w:val="24"/>
          <w:lang w:val="en-PK" w:eastAsia="en-PK"/>
        </w:rPr>
        <w:t xml:space="preserve">, </w:t>
      </w:r>
      <w:r w:rsidRPr="00C23BB4">
        <w:rPr>
          <w:rFonts w:ascii="Times New Roman" w:eastAsia="Times New Roman" w:hAnsi="Times New Roman" w:cs="Times New Roman"/>
          <w:i/>
          <w:iCs/>
          <w:sz w:val="24"/>
          <w:szCs w:val="24"/>
          <w:lang w:val="en-PK" w:eastAsia="en-PK"/>
        </w:rPr>
        <w:t>Something a Host Could Do with Source Quench: The Source Quench Introduced Delay (SQuID)</w:t>
      </w:r>
    </w:p>
    <w:p w14:paraId="68CA37A5" w14:textId="77777777" w:rsidR="00C23BB4" w:rsidRPr="00C23BB4" w:rsidRDefault="00C23BB4" w:rsidP="00C23BB4">
      <w:pPr>
        <w:numPr>
          <w:ilvl w:val="0"/>
          <w:numId w:val="2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53" w:history="1">
        <w:r w:rsidRPr="00C23BB4">
          <w:rPr>
            <w:rFonts w:ascii="Times New Roman" w:eastAsia="Times New Roman" w:hAnsi="Times New Roman" w:cs="Times New Roman"/>
            <w:color w:val="0000FF"/>
            <w:sz w:val="24"/>
            <w:szCs w:val="24"/>
            <w:u w:val="single"/>
            <w:lang w:val="en-PK" w:eastAsia="en-PK"/>
          </w:rPr>
          <w:t>RFC 1122</w:t>
        </w:r>
      </w:hyperlink>
      <w:r w:rsidRPr="00C23BB4">
        <w:rPr>
          <w:rFonts w:ascii="Times New Roman" w:eastAsia="Times New Roman" w:hAnsi="Times New Roman" w:cs="Times New Roman"/>
          <w:sz w:val="24"/>
          <w:szCs w:val="24"/>
          <w:lang w:val="en-PK" w:eastAsia="en-PK"/>
        </w:rPr>
        <w:t xml:space="preserve">, </w:t>
      </w:r>
      <w:r w:rsidRPr="00C23BB4">
        <w:rPr>
          <w:rFonts w:ascii="Times New Roman" w:eastAsia="Times New Roman" w:hAnsi="Times New Roman" w:cs="Times New Roman"/>
          <w:i/>
          <w:iCs/>
          <w:sz w:val="24"/>
          <w:szCs w:val="24"/>
          <w:lang w:val="en-PK" w:eastAsia="en-PK"/>
        </w:rPr>
        <w:t>Requirements for Internet Hosts – Communication Layers</w:t>
      </w:r>
    </w:p>
    <w:p w14:paraId="30C5B5AB" w14:textId="77777777" w:rsidR="00C23BB4" w:rsidRPr="00C23BB4" w:rsidRDefault="00C23BB4" w:rsidP="00C23BB4">
      <w:pPr>
        <w:numPr>
          <w:ilvl w:val="0"/>
          <w:numId w:val="2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54" w:history="1">
        <w:r w:rsidRPr="00C23BB4">
          <w:rPr>
            <w:rFonts w:ascii="Times New Roman" w:eastAsia="Times New Roman" w:hAnsi="Times New Roman" w:cs="Times New Roman"/>
            <w:color w:val="0000FF"/>
            <w:sz w:val="24"/>
            <w:szCs w:val="24"/>
            <w:u w:val="single"/>
            <w:lang w:val="en-PK" w:eastAsia="en-PK"/>
          </w:rPr>
          <w:t>RFC 1716</w:t>
        </w:r>
      </w:hyperlink>
      <w:r w:rsidRPr="00C23BB4">
        <w:rPr>
          <w:rFonts w:ascii="Times New Roman" w:eastAsia="Times New Roman" w:hAnsi="Times New Roman" w:cs="Times New Roman"/>
          <w:sz w:val="24"/>
          <w:szCs w:val="24"/>
          <w:lang w:val="en-PK" w:eastAsia="en-PK"/>
        </w:rPr>
        <w:t xml:space="preserve">, </w:t>
      </w:r>
      <w:r w:rsidRPr="00C23BB4">
        <w:rPr>
          <w:rFonts w:ascii="Times New Roman" w:eastAsia="Times New Roman" w:hAnsi="Times New Roman" w:cs="Times New Roman"/>
          <w:i/>
          <w:iCs/>
          <w:sz w:val="24"/>
          <w:szCs w:val="24"/>
          <w:lang w:val="en-PK" w:eastAsia="en-PK"/>
        </w:rPr>
        <w:t>Towards Requirements for IP Routers</w:t>
      </w:r>
    </w:p>
    <w:p w14:paraId="2BD73D36" w14:textId="77777777" w:rsidR="00C23BB4" w:rsidRPr="00C23BB4" w:rsidRDefault="00C23BB4" w:rsidP="00C23BB4">
      <w:pPr>
        <w:numPr>
          <w:ilvl w:val="0"/>
          <w:numId w:val="2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55" w:history="1">
        <w:r w:rsidRPr="00C23BB4">
          <w:rPr>
            <w:rFonts w:ascii="Times New Roman" w:eastAsia="Times New Roman" w:hAnsi="Times New Roman" w:cs="Times New Roman"/>
            <w:color w:val="0000FF"/>
            <w:sz w:val="24"/>
            <w:szCs w:val="24"/>
            <w:u w:val="single"/>
            <w:lang w:val="en-PK" w:eastAsia="en-PK"/>
          </w:rPr>
          <w:t>RFC 1812</w:t>
        </w:r>
      </w:hyperlink>
      <w:r w:rsidRPr="00C23BB4">
        <w:rPr>
          <w:rFonts w:ascii="Times New Roman" w:eastAsia="Times New Roman" w:hAnsi="Times New Roman" w:cs="Times New Roman"/>
          <w:sz w:val="24"/>
          <w:szCs w:val="24"/>
          <w:lang w:val="en-PK" w:eastAsia="en-PK"/>
        </w:rPr>
        <w:t xml:space="preserve">, </w:t>
      </w:r>
      <w:r w:rsidRPr="00C23BB4">
        <w:rPr>
          <w:rFonts w:ascii="Times New Roman" w:eastAsia="Times New Roman" w:hAnsi="Times New Roman" w:cs="Times New Roman"/>
          <w:i/>
          <w:iCs/>
          <w:sz w:val="24"/>
          <w:szCs w:val="24"/>
          <w:lang w:val="en-PK" w:eastAsia="en-PK"/>
        </w:rPr>
        <w:t>Requirements for IP Version 4 Routers</w:t>
      </w:r>
    </w:p>
    <w:p w14:paraId="7B53FD28" w14:textId="77777777" w:rsidR="00C23BB4" w:rsidRPr="00C23BB4" w:rsidRDefault="00C23BB4" w:rsidP="00C23BB4">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C23BB4">
        <w:rPr>
          <w:rFonts w:ascii="Times New Roman" w:eastAsia="Times New Roman" w:hAnsi="Times New Roman" w:cs="Times New Roman"/>
          <w:b/>
          <w:bCs/>
          <w:sz w:val="36"/>
          <w:szCs w:val="36"/>
          <w:lang w:val="en-PK" w:eastAsia="en-PK"/>
        </w:rPr>
        <w:lastRenderedPageBreak/>
        <w:t>External links</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690"/>
        <w:gridCol w:w="7503"/>
      </w:tblGrid>
      <w:tr w:rsidR="00C23BB4" w:rsidRPr="00C23BB4" w14:paraId="3460887A" w14:textId="77777777" w:rsidTr="00C23BB4">
        <w:trPr>
          <w:tblCellSpacing w:w="15" w:type="dxa"/>
        </w:trPr>
        <w:tc>
          <w:tcPr>
            <w:tcW w:w="0" w:type="auto"/>
            <w:shd w:val="clear" w:color="auto" w:fill="F9F9F9"/>
            <w:vAlign w:val="center"/>
            <w:hideMark/>
          </w:tcPr>
          <w:p w14:paraId="6023DEBE" w14:textId="77777777" w:rsidR="00C23BB4" w:rsidRPr="00C23BB4" w:rsidRDefault="00C23BB4" w:rsidP="00C23BB4">
            <w:pPr>
              <w:spacing w:after="0" w:line="240" w:lineRule="auto"/>
              <w:rPr>
                <w:rFonts w:ascii="Times New Roman" w:eastAsia="Times New Roman" w:hAnsi="Times New Roman" w:cs="Times New Roman"/>
                <w:color w:val="000000"/>
                <w:sz w:val="24"/>
                <w:szCs w:val="24"/>
                <w:lang w:val="en-PK" w:eastAsia="en-PK"/>
              </w:rPr>
            </w:pPr>
            <w:r w:rsidRPr="00C23BB4">
              <w:rPr>
                <w:rFonts w:ascii="Times New Roman" w:eastAsia="Times New Roman" w:hAnsi="Times New Roman" w:cs="Times New Roman"/>
                <w:noProof/>
                <w:color w:val="000000"/>
                <w:sz w:val="24"/>
                <w:szCs w:val="24"/>
                <w:lang w:val="en-PK" w:eastAsia="en-PK"/>
              </w:rPr>
              <w:drawing>
                <wp:inline distT="0" distB="0" distL="0" distR="0" wp14:anchorId="265FB60E" wp14:editId="40D8035D">
                  <wp:extent cx="381000" cy="3048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6">
                            <a:extLst>
                              <a:ext uri="{28A0092B-C50C-407E-A947-70E740481C1C}">
                                <a14:useLocalDpi xmlns:a14="http://schemas.microsoft.com/office/drawing/2010/main" val="0"/>
                              </a:ext>
                            </a:extLst>
                          </a:blip>
                          <a:srcRect/>
                          <a:stretch>
                            <a:fillRect/>
                          </a:stretch>
                        </pic:blipFill>
                        <pic:spPr bwMode="auto">
                          <a:xfrm>
                            <a:off x="0" y="0"/>
                            <a:ext cx="381000" cy="304800"/>
                          </a:xfrm>
                          <a:prstGeom prst="rect">
                            <a:avLst/>
                          </a:prstGeom>
                          <a:noFill/>
                          <a:ln>
                            <a:noFill/>
                          </a:ln>
                        </pic:spPr>
                      </pic:pic>
                    </a:graphicData>
                  </a:graphic>
                </wp:inline>
              </w:drawing>
            </w:r>
          </w:p>
        </w:tc>
        <w:tc>
          <w:tcPr>
            <w:tcW w:w="0" w:type="auto"/>
            <w:shd w:val="clear" w:color="auto" w:fill="F9F9F9"/>
            <w:vAlign w:val="center"/>
            <w:hideMark/>
          </w:tcPr>
          <w:p w14:paraId="5B24F890" w14:textId="77777777" w:rsidR="00C23BB4" w:rsidRPr="00C23BB4" w:rsidRDefault="00C23BB4" w:rsidP="00C23BB4">
            <w:pPr>
              <w:spacing w:after="0" w:line="240" w:lineRule="auto"/>
              <w:rPr>
                <w:rFonts w:ascii="Times New Roman" w:eastAsia="Times New Roman" w:hAnsi="Times New Roman" w:cs="Times New Roman"/>
                <w:color w:val="000000"/>
                <w:sz w:val="24"/>
                <w:szCs w:val="24"/>
                <w:lang w:val="en-PK" w:eastAsia="en-PK"/>
              </w:rPr>
            </w:pPr>
            <w:r w:rsidRPr="00C23BB4">
              <w:rPr>
                <w:rFonts w:ascii="Times New Roman" w:eastAsia="Times New Roman" w:hAnsi="Times New Roman" w:cs="Times New Roman"/>
                <w:color w:val="000000"/>
                <w:sz w:val="24"/>
                <w:szCs w:val="24"/>
                <w:lang w:val="en-PK" w:eastAsia="en-PK"/>
              </w:rPr>
              <w:t xml:space="preserve">Wikiversity has learning resources about </w:t>
            </w:r>
            <w:hyperlink r:id="rId257" w:tooltip="v:Internet Control Message Protocol" w:history="1">
              <w:r w:rsidRPr="00C23BB4">
                <w:rPr>
                  <w:rFonts w:ascii="Times New Roman" w:eastAsia="Times New Roman" w:hAnsi="Times New Roman" w:cs="Times New Roman"/>
                  <w:b/>
                  <w:bCs/>
                  <w:i/>
                  <w:iCs/>
                  <w:color w:val="0000FF"/>
                  <w:sz w:val="24"/>
                  <w:szCs w:val="24"/>
                  <w:u w:val="single"/>
                  <w:lang w:val="en-PK" w:eastAsia="en-PK"/>
                </w:rPr>
                <w:t>Internet Control Message Protocol</w:t>
              </w:r>
            </w:hyperlink>
          </w:p>
        </w:tc>
      </w:tr>
    </w:tbl>
    <w:p w14:paraId="766073D4" w14:textId="77777777" w:rsidR="00C23BB4" w:rsidRPr="00C23BB4" w:rsidRDefault="00C23BB4" w:rsidP="00C23BB4">
      <w:pPr>
        <w:numPr>
          <w:ilvl w:val="0"/>
          <w:numId w:val="2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58" w:history="1">
        <w:r w:rsidRPr="00C23BB4">
          <w:rPr>
            <w:rFonts w:ascii="Times New Roman" w:eastAsia="Times New Roman" w:hAnsi="Times New Roman" w:cs="Times New Roman"/>
            <w:color w:val="0000FF"/>
            <w:sz w:val="24"/>
            <w:szCs w:val="24"/>
            <w:u w:val="single"/>
            <w:lang w:val="en-PK" w:eastAsia="en-PK"/>
          </w:rPr>
          <w:t>IANA ICMP parameters</w:t>
        </w:r>
      </w:hyperlink>
    </w:p>
    <w:p w14:paraId="6D487F1A" w14:textId="77777777" w:rsidR="00C23BB4" w:rsidRPr="00C23BB4" w:rsidRDefault="00C23BB4" w:rsidP="00C23BB4">
      <w:pPr>
        <w:numPr>
          <w:ilvl w:val="0"/>
          <w:numId w:val="2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59" w:history="1">
        <w:r w:rsidRPr="00C23BB4">
          <w:rPr>
            <w:rFonts w:ascii="Times New Roman" w:eastAsia="Times New Roman" w:hAnsi="Times New Roman" w:cs="Times New Roman"/>
            <w:color w:val="0000FF"/>
            <w:sz w:val="24"/>
            <w:szCs w:val="24"/>
            <w:u w:val="single"/>
            <w:lang w:val="en-PK" w:eastAsia="en-PK"/>
          </w:rPr>
          <w:t>IANA protocol numbers</w:t>
        </w:r>
      </w:hyperlink>
    </w:p>
    <w:p w14:paraId="114108A7" w14:textId="77777777" w:rsidR="00C23BB4" w:rsidRPr="00C23BB4" w:rsidRDefault="00C23BB4" w:rsidP="00C23BB4">
      <w:pPr>
        <w:numPr>
          <w:ilvl w:val="0"/>
          <w:numId w:val="2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60" w:history="1">
        <w:r w:rsidRPr="00C23BB4">
          <w:rPr>
            <w:rFonts w:ascii="Times New Roman" w:eastAsia="Times New Roman" w:hAnsi="Times New Roman" w:cs="Times New Roman"/>
            <w:color w:val="0000FF"/>
            <w:sz w:val="24"/>
            <w:szCs w:val="24"/>
            <w:u w:val="single"/>
            <w:lang w:val="en-PK" w:eastAsia="en-PK"/>
          </w:rPr>
          <w:t>Explanation of ICMP Redirect Behavior</w:t>
        </w:r>
      </w:hyperlink>
      <w:r w:rsidRPr="00C23BB4">
        <w:rPr>
          <w:rFonts w:ascii="Times New Roman" w:eastAsia="Times New Roman" w:hAnsi="Times New Roman" w:cs="Times New Roman"/>
          <w:sz w:val="24"/>
          <w:szCs w:val="24"/>
          <w:lang w:val="en-PK" w:eastAsia="en-PK"/>
        </w:rPr>
        <w:t xml:space="preserve"> at the </w:t>
      </w:r>
      <w:hyperlink r:id="rId261" w:tooltip="Wayback Machine" w:history="1">
        <w:r w:rsidRPr="00C23BB4">
          <w:rPr>
            <w:rFonts w:ascii="Times New Roman" w:eastAsia="Times New Roman" w:hAnsi="Times New Roman" w:cs="Times New Roman"/>
            <w:color w:val="0000FF"/>
            <w:sz w:val="24"/>
            <w:szCs w:val="24"/>
            <w:u w:val="single"/>
            <w:lang w:val="en-PK" w:eastAsia="en-PK"/>
          </w:rPr>
          <w:t>Wayback Machine</w:t>
        </w:r>
      </w:hyperlink>
      <w:r w:rsidRPr="00C23BB4">
        <w:rPr>
          <w:rFonts w:ascii="Times New Roman" w:eastAsia="Times New Roman" w:hAnsi="Times New Roman" w:cs="Times New Roman"/>
          <w:sz w:val="24"/>
          <w:szCs w:val="24"/>
          <w:lang w:val="en-PK" w:eastAsia="en-PK"/>
        </w:rPr>
        <w:t xml:space="preserve"> (archived 2015-01-10)</w:t>
      </w:r>
    </w:p>
    <w:p w14:paraId="77FDFC01" w14:textId="77777777" w:rsidR="00A06BD3" w:rsidRPr="00C23BB4" w:rsidRDefault="00A06BD3" w:rsidP="00C23BB4"/>
    <w:sectPr w:rsidR="00A06BD3" w:rsidRPr="00C23BB4" w:rsidSect="00C23BB4">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66FE5"/>
    <w:multiLevelType w:val="multilevel"/>
    <w:tmpl w:val="DA08F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11DEB"/>
    <w:multiLevelType w:val="multilevel"/>
    <w:tmpl w:val="CEFAC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82347"/>
    <w:multiLevelType w:val="multilevel"/>
    <w:tmpl w:val="0E04E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C0478B"/>
    <w:multiLevelType w:val="multilevel"/>
    <w:tmpl w:val="D4101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4D6AE5"/>
    <w:multiLevelType w:val="multilevel"/>
    <w:tmpl w:val="34A02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42150F"/>
    <w:multiLevelType w:val="multilevel"/>
    <w:tmpl w:val="14D45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D46883"/>
    <w:multiLevelType w:val="multilevel"/>
    <w:tmpl w:val="70D07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90249D"/>
    <w:multiLevelType w:val="multilevel"/>
    <w:tmpl w:val="B3A2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A8687F"/>
    <w:multiLevelType w:val="multilevel"/>
    <w:tmpl w:val="29C60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697265"/>
    <w:multiLevelType w:val="multilevel"/>
    <w:tmpl w:val="CAF83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7A199F"/>
    <w:multiLevelType w:val="multilevel"/>
    <w:tmpl w:val="550AC7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505E4B"/>
    <w:multiLevelType w:val="multilevel"/>
    <w:tmpl w:val="3928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7D5AEB"/>
    <w:multiLevelType w:val="multilevel"/>
    <w:tmpl w:val="690AF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6F10BB"/>
    <w:multiLevelType w:val="multilevel"/>
    <w:tmpl w:val="3698E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E03BE4"/>
    <w:multiLevelType w:val="multilevel"/>
    <w:tmpl w:val="B4164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66751F"/>
    <w:multiLevelType w:val="multilevel"/>
    <w:tmpl w:val="0EE24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BE795D"/>
    <w:multiLevelType w:val="multilevel"/>
    <w:tmpl w:val="713E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F12BE4"/>
    <w:multiLevelType w:val="multilevel"/>
    <w:tmpl w:val="F56246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3D4829"/>
    <w:multiLevelType w:val="multilevel"/>
    <w:tmpl w:val="420E8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0545CB"/>
    <w:multiLevelType w:val="multilevel"/>
    <w:tmpl w:val="A3D47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29202F"/>
    <w:multiLevelType w:val="multilevel"/>
    <w:tmpl w:val="C8482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9B26F8"/>
    <w:multiLevelType w:val="multilevel"/>
    <w:tmpl w:val="687CE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AE2215"/>
    <w:multiLevelType w:val="multilevel"/>
    <w:tmpl w:val="49EC6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8A7991"/>
    <w:multiLevelType w:val="multilevel"/>
    <w:tmpl w:val="0868C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2"/>
  </w:num>
  <w:num w:numId="3">
    <w:abstractNumId w:val="2"/>
  </w:num>
  <w:num w:numId="4">
    <w:abstractNumId w:val="0"/>
  </w:num>
  <w:num w:numId="5">
    <w:abstractNumId w:val="7"/>
  </w:num>
  <w:num w:numId="6">
    <w:abstractNumId w:val="1"/>
  </w:num>
  <w:num w:numId="7">
    <w:abstractNumId w:val="14"/>
  </w:num>
  <w:num w:numId="8">
    <w:abstractNumId w:val="20"/>
  </w:num>
  <w:num w:numId="9">
    <w:abstractNumId w:val="23"/>
  </w:num>
  <w:num w:numId="10">
    <w:abstractNumId w:val="10"/>
    <w:lvlOverride w:ilvl="1">
      <w:startOverride w:val="12"/>
    </w:lvlOverride>
  </w:num>
  <w:num w:numId="11">
    <w:abstractNumId w:val="8"/>
  </w:num>
  <w:num w:numId="12">
    <w:abstractNumId w:val="12"/>
  </w:num>
  <w:num w:numId="13">
    <w:abstractNumId w:val="11"/>
  </w:num>
  <w:num w:numId="14">
    <w:abstractNumId w:val="6"/>
  </w:num>
  <w:num w:numId="15">
    <w:abstractNumId w:val="21"/>
  </w:num>
  <w:num w:numId="16">
    <w:abstractNumId w:val="19"/>
  </w:num>
  <w:num w:numId="17">
    <w:abstractNumId w:val="18"/>
  </w:num>
  <w:num w:numId="18">
    <w:abstractNumId w:val="16"/>
  </w:num>
  <w:num w:numId="19">
    <w:abstractNumId w:val="4"/>
  </w:num>
  <w:num w:numId="20">
    <w:abstractNumId w:val="5"/>
  </w:num>
  <w:num w:numId="21">
    <w:abstractNumId w:val="15"/>
  </w:num>
  <w:num w:numId="22">
    <w:abstractNumId w:val="17"/>
    <w:lvlOverride w:ilvl="1">
      <w:startOverride w:val="12"/>
    </w:lvlOverride>
  </w:num>
  <w:num w:numId="23">
    <w:abstractNumId w:val="13"/>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DA8"/>
    <w:rsid w:val="00A06BD3"/>
    <w:rsid w:val="00B81DA8"/>
    <w:rsid w:val="00C23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B02EA"/>
  <w15:chartTrackingRefBased/>
  <w15:docId w15:val="{B5E6D2A5-0622-4EB5-AE69-1C0D3E31F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23BB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C23BB4"/>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C23BB4"/>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BB4"/>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C23BB4"/>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C23BB4"/>
    <w:rPr>
      <w:rFonts w:ascii="Times New Roman" w:eastAsia="Times New Roman" w:hAnsi="Times New Roman" w:cs="Times New Roman"/>
      <w:b/>
      <w:bCs/>
      <w:sz w:val="27"/>
      <w:szCs w:val="27"/>
      <w:lang w:val="en-PK" w:eastAsia="en-PK"/>
    </w:rPr>
  </w:style>
  <w:style w:type="paragraph" w:customStyle="1" w:styleId="msonormal0">
    <w:name w:val="msonormal"/>
    <w:basedOn w:val="Normal"/>
    <w:rsid w:val="00C23BB4"/>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C23BB4"/>
    <w:rPr>
      <w:color w:val="0000FF"/>
      <w:u w:val="single"/>
    </w:rPr>
  </w:style>
  <w:style w:type="character" w:styleId="FollowedHyperlink">
    <w:name w:val="FollowedHyperlink"/>
    <w:basedOn w:val="DefaultParagraphFont"/>
    <w:uiPriority w:val="99"/>
    <w:semiHidden/>
    <w:unhideWhenUsed/>
    <w:rsid w:val="00C23BB4"/>
    <w:rPr>
      <w:color w:val="800080"/>
      <w:u w:val="single"/>
    </w:rPr>
  </w:style>
  <w:style w:type="paragraph" w:styleId="NormalWeb">
    <w:name w:val="Normal (Web)"/>
    <w:basedOn w:val="Normal"/>
    <w:uiPriority w:val="99"/>
    <w:semiHidden/>
    <w:unhideWhenUsed/>
    <w:rsid w:val="00C23BB4"/>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nv-view">
    <w:name w:val="nv-view"/>
    <w:basedOn w:val="Normal"/>
    <w:rsid w:val="00C23BB4"/>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nv-talk">
    <w:name w:val="nv-talk"/>
    <w:basedOn w:val="Normal"/>
    <w:rsid w:val="00C23BB4"/>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nv-edit">
    <w:name w:val="nv-edit"/>
    <w:basedOn w:val="Normal"/>
    <w:rsid w:val="00C23BB4"/>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togglespan">
    <w:name w:val="toctogglespan"/>
    <w:basedOn w:val="DefaultParagraphFont"/>
    <w:rsid w:val="00C23BB4"/>
  </w:style>
  <w:style w:type="paragraph" w:customStyle="1" w:styleId="toclevel-1">
    <w:name w:val="toclevel-1"/>
    <w:basedOn w:val="Normal"/>
    <w:rsid w:val="00C23BB4"/>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C23BB4"/>
  </w:style>
  <w:style w:type="character" w:customStyle="1" w:styleId="toctext">
    <w:name w:val="toctext"/>
    <w:basedOn w:val="DefaultParagraphFont"/>
    <w:rsid w:val="00C23BB4"/>
  </w:style>
  <w:style w:type="paragraph" w:customStyle="1" w:styleId="toclevel-2">
    <w:name w:val="toclevel-2"/>
    <w:basedOn w:val="Normal"/>
    <w:rsid w:val="00C23BB4"/>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C23BB4"/>
  </w:style>
  <w:style w:type="character" w:customStyle="1" w:styleId="reference-text">
    <w:name w:val="reference-text"/>
    <w:basedOn w:val="DefaultParagraphFont"/>
    <w:rsid w:val="00C23BB4"/>
  </w:style>
  <w:style w:type="character" w:styleId="HTMLCite">
    <w:name w:val="HTML Cite"/>
    <w:basedOn w:val="DefaultParagraphFont"/>
    <w:uiPriority w:val="99"/>
    <w:semiHidden/>
    <w:unhideWhenUsed/>
    <w:rsid w:val="00C23BB4"/>
    <w:rPr>
      <w:i/>
      <w:iCs/>
    </w:rPr>
  </w:style>
  <w:style w:type="character" w:customStyle="1" w:styleId="z3988">
    <w:name w:val="z3988"/>
    <w:basedOn w:val="DefaultParagraphFont"/>
    <w:rsid w:val="00C23BB4"/>
  </w:style>
  <w:style w:type="character" w:customStyle="1" w:styleId="cs1-lock-limited">
    <w:name w:val="cs1-lock-limited"/>
    <w:basedOn w:val="DefaultParagraphFont"/>
    <w:rsid w:val="00C23BB4"/>
  </w:style>
  <w:style w:type="character" w:customStyle="1" w:styleId="reference-accessdate">
    <w:name w:val="reference-accessdate"/>
    <w:basedOn w:val="DefaultParagraphFont"/>
    <w:rsid w:val="00C23BB4"/>
  </w:style>
  <w:style w:type="character" w:customStyle="1" w:styleId="nowrap">
    <w:name w:val="nowrap"/>
    <w:basedOn w:val="DefaultParagraphFont"/>
    <w:rsid w:val="00C23BB4"/>
  </w:style>
  <w:style w:type="character" w:customStyle="1" w:styleId="cs1-lock-free">
    <w:name w:val="cs1-lock-free"/>
    <w:basedOn w:val="DefaultParagraphFont"/>
    <w:rsid w:val="00C23BB4"/>
  </w:style>
  <w:style w:type="numbering" w:customStyle="1" w:styleId="NoList1">
    <w:name w:val="No List1"/>
    <w:next w:val="NoList"/>
    <w:uiPriority w:val="99"/>
    <w:semiHidden/>
    <w:unhideWhenUsed/>
    <w:rsid w:val="00C23B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289733">
      <w:bodyDiv w:val="1"/>
      <w:marLeft w:val="0"/>
      <w:marRight w:val="0"/>
      <w:marTop w:val="0"/>
      <w:marBottom w:val="0"/>
      <w:divBdr>
        <w:top w:val="none" w:sz="0" w:space="0" w:color="auto"/>
        <w:left w:val="none" w:sz="0" w:space="0" w:color="auto"/>
        <w:bottom w:val="none" w:sz="0" w:space="0" w:color="auto"/>
        <w:right w:val="none" w:sz="0" w:space="0" w:color="auto"/>
      </w:divBdr>
      <w:divsChild>
        <w:div w:id="1171330620">
          <w:marLeft w:val="0"/>
          <w:marRight w:val="0"/>
          <w:marTop w:val="0"/>
          <w:marBottom w:val="0"/>
          <w:divBdr>
            <w:top w:val="none" w:sz="0" w:space="0" w:color="auto"/>
            <w:left w:val="none" w:sz="0" w:space="0" w:color="auto"/>
            <w:bottom w:val="none" w:sz="0" w:space="0" w:color="auto"/>
            <w:right w:val="none" w:sz="0" w:space="0" w:color="auto"/>
          </w:divBdr>
          <w:divsChild>
            <w:div w:id="643244601">
              <w:marLeft w:val="0"/>
              <w:marRight w:val="0"/>
              <w:marTop w:val="0"/>
              <w:marBottom w:val="0"/>
              <w:divBdr>
                <w:top w:val="none" w:sz="0" w:space="0" w:color="auto"/>
                <w:left w:val="none" w:sz="0" w:space="0" w:color="auto"/>
                <w:bottom w:val="none" w:sz="0" w:space="0" w:color="auto"/>
                <w:right w:val="none" w:sz="0" w:space="0" w:color="auto"/>
              </w:divBdr>
            </w:div>
            <w:div w:id="1137915242">
              <w:marLeft w:val="0"/>
              <w:marRight w:val="0"/>
              <w:marTop w:val="0"/>
              <w:marBottom w:val="0"/>
              <w:divBdr>
                <w:top w:val="none" w:sz="0" w:space="0" w:color="auto"/>
                <w:left w:val="none" w:sz="0" w:space="0" w:color="auto"/>
                <w:bottom w:val="none" w:sz="0" w:space="0" w:color="auto"/>
                <w:right w:val="none" w:sz="0" w:space="0" w:color="auto"/>
              </w:divBdr>
              <w:divsChild>
                <w:div w:id="82653526">
                  <w:marLeft w:val="0"/>
                  <w:marRight w:val="0"/>
                  <w:marTop w:val="0"/>
                  <w:marBottom w:val="0"/>
                  <w:divBdr>
                    <w:top w:val="none" w:sz="0" w:space="0" w:color="auto"/>
                    <w:left w:val="none" w:sz="0" w:space="0" w:color="auto"/>
                    <w:bottom w:val="none" w:sz="0" w:space="0" w:color="auto"/>
                    <w:right w:val="none" w:sz="0" w:space="0" w:color="auto"/>
                  </w:divBdr>
                  <w:divsChild>
                    <w:div w:id="1849102468">
                      <w:marLeft w:val="0"/>
                      <w:marRight w:val="0"/>
                      <w:marTop w:val="0"/>
                      <w:marBottom w:val="0"/>
                      <w:divBdr>
                        <w:top w:val="none" w:sz="0" w:space="0" w:color="auto"/>
                        <w:left w:val="none" w:sz="0" w:space="0" w:color="auto"/>
                        <w:bottom w:val="none" w:sz="0" w:space="0" w:color="auto"/>
                        <w:right w:val="none" w:sz="0" w:space="0" w:color="auto"/>
                      </w:divBdr>
                    </w:div>
                    <w:div w:id="525363962">
                      <w:marLeft w:val="0"/>
                      <w:marRight w:val="0"/>
                      <w:marTop w:val="0"/>
                      <w:marBottom w:val="0"/>
                      <w:divBdr>
                        <w:top w:val="none" w:sz="0" w:space="0" w:color="auto"/>
                        <w:left w:val="none" w:sz="0" w:space="0" w:color="auto"/>
                        <w:bottom w:val="none" w:sz="0" w:space="0" w:color="auto"/>
                        <w:right w:val="none" w:sz="0" w:space="0" w:color="auto"/>
                      </w:divBdr>
                    </w:div>
                    <w:div w:id="656418548">
                      <w:marLeft w:val="0"/>
                      <w:marRight w:val="0"/>
                      <w:marTop w:val="0"/>
                      <w:marBottom w:val="0"/>
                      <w:divBdr>
                        <w:top w:val="none" w:sz="0" w:space="0" w:color="auto"/>
                        <w:left w:val="none" w:sz="0" w:space="0" w:color="auto"/>
                        <w:bottom w:val="none" w:sz="0" w:space="0" w:color="auto"/>
                        <w:right w:val="none" w:sz="0" w:space="0" w:color="auto"/>
                      </w:divBdr>
                    </w:div>
                    <w:div w:id="173149435">
                      <w:marLeft w:val="0"/>
                      <w:marRight w:val="0"/>
                      <w:marTop w:val="0"/>
                      <w:marBottom w:val="0"/>
                      <w:divBdr>
                        <w:top w:val="none" w:sz="0" w:space="0" w:color="auto"/>
                        <w:left w:val="none" w:sz="0" w:space="0" w:color="auto"/>
                        <w:bottom w:val="none" w:sz="0" w:space="0" w:color="auto"/>
                        <w:right w:val="none" w:sz="0" w:space="0" w:color="auto"/>
                      </w:divBdr>
                      <w:divsChild>
                        <w:div w:id="74908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969952">
          <w:marLeft w:val="0"/>
          <w:marRight w:val="0"/>
          <w:marTop w:val="0"/>
          <w:marBottom w:val="0"/>
          <w:divBdr>
            <w:top w:val="none" w:sz="0" w:space="0" w:color="auto"/>
            <w:left w:val="none" w:sz="0" w:space="0" w:color="auto"/>
            <w:bottom w:val="none" w:sz="0" w:space="0" w:color="auto"/>
            <w:right w:val="none" w:sz="0" w:space="0" w:color="auto"/>
          </w:divBdr>
        </w:div>
        <w:div w:id="1459910112">
          <w:marLeft w:val="0"/>
          <w:marRight w:val="0"/>
          <w:marTop w:val="0"/>
          <w:marBottom w:val="0"/>
          <w:divBdr>
            <w:top w:val="none" w:sz="0" w:space="0" w:color="auto"/>
            <w:left w:val="none" w:sz="0" w:space="0" w:color="auto"/>
            <w:bottom w:val="none" w:sz="0" w:space="0" w:color="auto"/>
            <w:right w:val="none" w:sz="0" w:space="0" w:color="auto"/>
          </w:divBdr>
          <w:divsChild>
            <w:div w:id="1307975297">
              <w:marLeft w:val="0"/>
              <w:marRight w:val="0"/>
              <w:marTop w:val="0"/>
              <w:marBottom w:val="0"/>
              <w:divBdr>
                <w:top w:val="none" w:sz="0" w:space="0" w:color="auto"/>
                <w:left w:val="none" w:sz="0" w:space="0" w:color="auto"/>
                <w:bottom w:val="none" w:sz="0" w:space="0" w:color="auto"/>
                <w:right w:val="none" w:sz="0" w:space="0" w:color="auto"/>
              </w:divBdr>
              <w:divsChild>
                <w:div w:id="158985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98489">
          <w:marLeft w:val="0"/>
          <w:marRight w:val="0"/>
          <w:marTop w:val="0"/>
          <w:marBottom w:val="0"/>
          <w:divBdr>
            <w:top w:val="none" w:sz="0" w:space="0" w:color="auto"/>
            <w:left w:val="none" w:sz="0" w:space="0" w:color="auto"/>
            <w:bottom w:val="none" w:sz="0" w:space="0" w:color="auto"/>
            <w:right w:val="none" w:sz="0" w:space="0" w:color="auto"/>
          </w:divBdr>
        </w:div>
        <w:div w:id="696079829">
          <w:marLeft w:val="0"/>
          <w:marRight w:val="0"/>
          <w:marTop w:val="0"/>
          <w:marBottom w:val="0"/>
          <w:divBdr>
            <w:top w:val="none" w:sz="0" w:space="0" w:color="auto"/>
            <w:left w:val="none" w:sz="0" w:space="0" w:color="auto"/>
            <w:bottom w:val="none" w:sz="0" w:space="0" w:color="auto"/>
            <w:right w:val="none" w:sz="0" w:space="0" w:color="auto"/>
          </w:divBdr>
        </w:div>
      </w:divsChild>
    </w:div>
    <w:div w:id="1037706733">
      <w:bodyDiv w:val="1"/>
      <w:marLeft w:val="0"/>
      <w:marRight w:val="0"/>
      <w:marTop w:val="0"/>
      <w:marBottom w:val="0"/>
      <w:divBdr>
        <w:top w:val="none" w:sz="0" w:space="0" w:color="auto"/>
        <w:left w:val="none" w:sz="0" w:space="0" w:color="auto"/>
        <w:bottom w:val="none" w:sz="0" w:space="0" w:color="auto"/>
        <w:right w:val="none" w:sz="0" w:space="0" w:color="auto"/>
      </w:divBdr>
      <w:divsChild>
        <w:div w:id="249773242">
          <w:marLeft w:val="0"/>
          <w:marRight w:val="0"/>
          <w:marTop w:val="0"/>
          <w:marBottom w:val="0"/>
          <w:divBdr>
            <w:top w:val="none" w:sz="0" w:space="0" w:color="auto"/>
            <w:left w:val="none" w:sz="0" w:space="0" w:color="auto"/>
            <w:bottom w:val="none" w:sz="0" w:space="0" w:color="auto"/>
            <w:right w:val="none" w:sz="0" w:space="0" w:color="auto"/>
          </w:divBdr>
          <w:divsChild>
            <w:div w:id="559292971">
              <w:marLeft w:val="0"/>
              <w:marRight w:val="0"/>
              <w:marTop w:val="0"/>
              <w:marBottom w:val="0"/>
              <w:divBdr>
                <w:top w:val="none" w:sz="0" w:space="0" w:color="auto"/>
                <w:left w:val="none" w:sz="0" w:space="0" w:color="auto"/>
                <w:bottom w:val="none" w:sz="0" w:space="0" w:color="auto"/>
                <w:right w:val="none" w:sz="0" w:space="0" w:color="auto"/>
              </w:divBdr>
            </w:div>
            <w:div w:id="1669670902">
              <w:marLeft w:val="0"/>
              <w:marRight w:val="0"/>
              <w:marTop w:val="0"/>
              <w:marBottom w:val="0"/>
              <w:divBdr>
                <w:top w:val="none" w:sz="0" w:space="0" w:color="auto"/>
                <w:left w:val="none" w:sz="0" w:space="0" w:color="auto"/>
                <w:bottom w:val="none" w:sz="0" w:space="0" w:color="auto"/>
                <w:right w:val="none" w:sz="0" w:space="0" w:color="auto"/>
              </w:divBdr>
              <w:divsChild>
                <w:div w:id="211616534">
                  <w:marLeft w:val="0"/>
                  <w:marRight w:val="0"/>
                  <w:marTop w:val="0"/>
                  <w:marBottom w:val="0"/>
                  <w:divBdr>
                    <w:top w:val="none" w:sz="0" w:space="0" w:color="auto"/>
                    <w:left w:val="none" w:sz="0" w:space="0" w:color="auto"/>
                    <w:bottom w:val="none" w:sz="0" w:space="0" w:color="auto"/>
                    <w:right w:val="none" w:sz="0" w:space="0" w:color="auto"/>
                  </w:divBdr>
                  <w:divsChild>
                    <w:div w:id="1676179497">
                      <w:marLeft w:val="0"/>
                      <w:marRight w:val="0"/>
                      <w:marTop w:val="0"/>
                      <w:marBottom w:val="0"/>
                      <w:divBdr>
                        <w:top w:val="none" w:sz="0" w:space="0" w:color="auto"/>
                        <w:left w:val="none" w:sz="0" w:space="0" w:color="auto"/>
                        <w:bottom w:val="none" w:sz="0" w:space="0" w:color="auto"/>
                        <w:right w:val="none" w:sz="0" w:space="0" w:color="auto"/>
                      </w:divBdr>
                    </w:div>
                    <w:div w:id="1456488410">
                      <w:marLeft w:val="0"/>
                      <w:marRight w:val="0"/>
                      <w:marTop w:val="0"/>
                      <w:marBottom w:val="0"/>
                      <w:divBdr>
                        <w:top w:val="none" w:sz="0" w:space="0" w:color="auto"/>
                        <w:left w:val="none" w:sz="0" w:space="0" w:color="auto"/>
                        <w:bottom w:val="none" w:sz="0" w:space="0" w:color="auto"/>
                        <w:right w:val="none" w:sz="0" w:space="0" w:color="auto"/>
                      </w:divBdr>
                    </w:div>
                    <w:div w:id="2120488088">
                      <w:marLeft w:val="0"/>
                      <w:marRight w:val="0"/>
                      <w:marTop w:val="0"/>
                      <w:marBottom w:val="0"/>
                      <w:divBdr>
                        <w:top w:val="none" w:sz="0" w:space="0" w:color="auto"/>
                        <w:left w:val="none" w:sz="0" w:space="0" w:color="auto"/>
                        <w:bottom w:val="none" w:sz="0" w:space="0" w:color="auto"/>
                        <w:right w:val="none" w:sz="0" w:space="0" w:color="auto"/>
                      </w:divBdr>
                    </w:div>
                    <w:div w:id="1157843707">
                      <w:marLeft w:val="0"/>
                      <w:marRight w:val="0"/>
                      <w:marTop w:val="0"/>
                      <w:marBottom w:val="0"/>
                      <w:divBdr>
                        <w:top w:val="none" w:sz="0" w:space="0" w:color="auto"/>
                        <w:left w:val="none" w:sz="0" w:space="0" w:color="auto"/>
                        <w:bottom w:val="none" w:sz="0" w:space="0" w:color="auto"/>
                        <w:right w:val="none" w:sz="0" w:space="0" w:color="auto"/>
                      </w:divBdr>
                      <w:divsChild>
                        <w:div w:id="128079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952945">
          <w:marLeft w:val="0"/>
          <w:marRight w:val="0"/>
          <w:marTop w:val="0"/>
          <w:marBottom w:val="0"/>
          <w:divBdr>
            <w:top w:val="none" w:sz="0" w:space="0" w:color="auto"/>
            <w:left w:val="none" w:sz="0" w:space="0" w:color="auto"/>
            <w:bottom w:val="none" w:sz="0" w:space="0" w:color="auto"/>
            <w:right w:val="none" w:sz="0" w:space="0" w:color="auto"/>
          </w:divBdr>
        </w:div>
        <w:div w:id="1942641119">
          <w:marLeft w:val="0"/>
          <w:marRight w:val="0"/>
          <w:marTop w:val="0"/>
          <w:marBottom w:val="0"/>
          <w:divBdr>
            <w:top w:val="none" w:sz="0" w:space="0" w:color="auto"/>
            <w:left w:val="none" w:sz="0" w:space="0" w:color="auto"/>
            <w:bottom w:val="none" w:sz="0" w:space="0" w:color="auto"/>
            <w:right w:val="none" w:sz="0" w:space="0" w:color="auto"/>
          </w:divBdr>
          <w:divsChild>
            <w:div w:id="2105681512">
              <w:marLeft w:val="0"/>
              <w:marRight w:val="0"/>
              <w:marTop w:val="0"/>
              <w:marBottom w:val="0"/>
              <w:divBdr>
                <w:top w:val="none" w:sz="0" w:space="0" w:color="auto"/>
                <w:left w:val="none" w:sz="0" w:space="0" w:color="auto"/>
                <w:bottom w:val="none" w:sz="0" w:space="0" w:color="auto"/>
                <w:right w:val="none" w:sz="0" w:space="0" w:color="auto"/>
              </w:divBdr>
              <w:divsChild>
                <w:div w:id="156417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3747">
          <w:marLeft w:val="0"/>
          <w:marRight w:val="0"/>
          <w:marTop w:val="0"/>
          <w:marBottom w:val="0"/>
          <w:divBdr>
            <w:top w:val="none" w:sz="0" w:space="0" w:color="auto"/>
            <w:left w:val="none" w:sz="0" w:space="0" w:color="auto"/>
            <w:bottom w:val="none" w:sz="0" w:space="0" w:color="auto"/>
            <w:right w:val="none" w:sz="0" w:space="0" w:color="auto"/>
          </w:divBdr>
        </w:div>
        <w:div w:id="1425110532">
          <w:marLeft w:val="0"/>
          <w:marRight w:val="0"/>
          <w:marTop w:val="0"/>
          <w:marBottom w:val="0"/>
          <w:divBdr>
            <w:top w:val="none" w:sz="0" w:space="0" w:color="auto"/>
            <w:left w:val="none" w:sz="0" w:space="0" w:color="auto"/>
            <w:bottom w:val="none" w:sz="0" w:space="0" w:color="auto"/>
            <w:right w:val="none" w:sz="0" w:space="0" w:color="auto"/>
          </w:divBdr>
        </w:div>
      </w:divsChild>
    </w:div>
    <w:div w:id="1224877929">
      <w:bodyDiv w:val="1"/>
      <w:marLeft w:val="0"/>
      <w:marRight w:val="0"/>
      <w:marTop w:val="0"/>
      <w:marBottom w:val="0"/>
      <w:divBdr>
        <w:top w:val="none" w:sz="0" w:space="0" w:color="auto"/>
        <w:left w:val="none" w:sz="0" w:space="0" w:color="auto"/>
        <w:bottom w:val="none" w:sz="0" w:space="0" w:color="auto"/>
        <w:right w:val="none" w:sz="0" w:space="0" w:color="auto"/>
      </w:divBdr>
      <w:divsChild>
        <w:div w:id="1261067570">
          <w:marLeft w:val="0"/>
          <w:marRight w:val="0"/>
          <w:marTop w:val="0"/>
          <w:marBottom w:val="0"/>
          <w:divBdr>
            <w:top w:val="none" w:sz="0" w:space="0" w:color="auto"/>
            <w:left w:val="none" w:sz="0" w:space="0" w:color="auto"/>
            <w:bottom w:val="none" w:sz="0" w:space="0" w:color="auto"/>
            <w:right w:val="none" w:sz="0" w:space="0" w:color="auto"/>
          </w:divBdr>
          <w:divsChild>
            <w:div w:id="1215846187">
              <w:marLeft w:val="0"/>
              <w:marRight w:val="0"/>
              <w:marTop w:val="0"/>
              <w:marBottom w:val="0"/>
              <w:divBdr>
                <w:top w:val="none" w:sz="0" w:space="0" w:color="auto"/>
                <w:left w:val="none" w:sz="0" w:space="0" w:color="auto"/>
                <w:bottom w:val="none" w:sz="0" w:space="0" w:color="auto"/>
                <w:right w:val="none" w:sz="0" w:space="0" w:color="auto"/>
              </w:divBdr>
            </w:div>
            <w:div w:id="491992493">
              <w:marLeft w:val="0"/>
              <w:marRight w:val="0"/>
              <w:marTop w:val="0"/>
              <w:marBottom w:val="0"/>
              <w:divBdr>
                <w:top w:val="none" w:sz="0" w:space="0" w:color="auto"/>
                <w:left w:val="none" w:sz="0" w:space="0" w:color="auto"/>
                <w:bottom w:val="none" w:sz="0" w:space="0" w:color="auto"/>
                <w:right w:val="none" w:sz="0" w:space="0" w:color="auto"/>
              </w:divBdr>
              <w:divsChild>
                <w:div w:id="1673295494">
                  <w:marLeft w:val="0"/>
                  <w:marRight w:val="0"/>
                  <w:marTop w:val="0"/>
                  <w:marBottom w:val="0"/>
                  <w:divBdr>
                    <w:top w:val="none" w:sz="0" w:space="0" w:color="auto"/>
                    <w:left w:val="none" w:sz="0" w:space="0" w:color="auto"/>
                    <w:bottom w:val="none" w:sz="0" w:space="0" w:color="auto"/>
                    <w:right w:val="none" w:sz="0" w:space="0" w:color="auto"/>
                  </w:divBdr>
                  <w:divsChild>
                    <w:div w:id="563760710">
                      <w:marLeft w:val="0"/>
                      <w:marRight w:val="0"/>
                      <w:marTop w:val="0"/>
                      <w:marBottom w:val="0"/>
                      <w:divBdr>
                        <w:top w:val="none" w:sz="0" w:space="0" w:color="auto"/>
                        <w:left w:val="none" w:sz="0" w:space="0" w:color="auto"/>
                        <w:bottom w:val="none" w:sz="0" w:space="0" w:color="auto"/>
                        <w:right w:val="none" w:sz="0" w:space="0" w:color="auto"/>
                      </w:divBdr>
                    </w:div>
                    <w:div w:id="1623416549">
                      <w:marLeft w:val="0"/>
                      <w:marRight w:val="0"/>
                      <w:marTop w:val="0"/>
                      <w:marBottom w:val="0"/>
                      <w:divBdr>
                        <w:top w:val="none" w:sz="0" w:space="0" w:color="auto"/>
                        <w:left w:val="none" w:sz="0" w:space="0" w:color="auto"/>
                        <w:bottom w:val="none" w:sz="0" w:space="0" w:color="auto"/>
                        <w:right w:val="none" w:sz="0" w:space="0" w:color="auto"/>
                      </w:divBdr>
                    </w:div>
                    <w:div w:id="2056849391">
                      <w:marLeft w:val="0"/>
                      <w:marRight w:val="0"/>
                      <w:marTop w:val="0"/>
                      <w:marBottom w:val="0"/>
                      <w:divBdr>
                        <w:top w:val="none" w:sz="0" w:space="0" w:color="auto"/>
                        <w:left w:val="none" w:sz="0" w:space="0" w:color="auto"/>
                        <w:bottom w:val="none" w:sz="0" w:space="0" w:color="auto"/>
                        <w:right w:val="none" w:sz="0" w:space="0" w:color="auto"/>
                      </w:divBdr>
                    </w:div>
                    <w:div w:id="323750108">
                      <w:marLeft w:val="0"/>
                      <w:marRight w:val="0"/>
                      <w:marTop w:val="0"/>
                      <w:marBottom w:val="0"/>
                      <w:divBdr>
                        <w:top w:val="none" w:sz="0" w:space="0" w:color="auto"/>
                        <w:left w:val="none" w:sz="0" w:space="0" w:color="auto"/>
                        <w:bottom w:val="none" w:sz="0" w:space="0" w:color="auto"/>
                        <w:right w:val="none" w:sz="0" w:space="0" w:color="auto"/>
                      </w:divBdr>
                      <w:divsChild>
                        <w:div w:id="204564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325325">
          <w:marLeft w:val="0"/>
          <w:marRight w:val="0"/>
          <w:marTop w:val="0"/>
          <w:marBottom w:val="0"/>
          <w:divBdr>
            <w:top w:val="none" w:sz="0" w:space="0" w:color="auto"/>
            <w:left w:val="none" w:sz="0" w:space="0" w:color="auto"/>
            <w:bottom w:val="none" w:sz="0" w:space="0" w:color="auto"/>
            <w:right w:val="none" w:sz="0" w:space="0" w:color="auto"/>
          </w:divBdr>
        </w:div>
        <w:div w:id="290938887">
          <w:marLeft w:val="0"/>
          <w:marRight w:val="0"/>
          <w:marTop w:val="0"/>
          <w:marBottom w:val="0"/>
          <w:divBdr>
            <w:top w:val="none" w:sz="0" w:space="0" w:color="auto"/>
            <w:left w:val="none" w:sz="0" w:space="0" w:color="auto"/>
            <w:bottom w:val="none" w:sz="0" w:space="0" w:color="auto"/>
            <w:right w:val="none" w:sz="0" w:space="0" w:color="auto"/>
          </w:divBdr>
          <w:divsChild>
            <w:div w:id="1558590762">
              <w:marLeft w:val="0"/>
              <w:marRight w:val="0"/>
              <w:marTop w:val="0"/>
              <w:marBottom w:val="0"/>
              <w:divBdr>
                <w:top w:val="none" w:sz="0" w:space="0" w:color="auto"/>
                <w:left w:val="none" w:sz="0" w:space="0" w:color="auto"/>
                <w:bottom w:val="none" w:sz="0" w:space="0" w:color="auto"/>
                <w:right w:val="none" w:sz="0" w:space="0" w:color="auto"/>
              </w:divBdr>
              <w:divsChild>
                <w:div w:id="165977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9108">
          <w:marLeft w:val="0"/>
          <w:marRight w:val="0"/>
          <w:marTop w:val="0"/>
          <w:marBottom w:val="0"/>
          <w:divBdr>
            <w:top w:val="none" w:sz="0" w:space="0" w:color="auto"/>
            <w:left w:val="none" w:sz="0" w:space="0" w:color="auto"/>
            <w:bottom w:val="none" w:sz="0" w:space="0" w:color="auto"/>
            <w:right w:val="none" w:sz="0" w:space="0" w:color="auto"/>
          </w:divBdr>
        </w:div>
        <w:div w:id="14047151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Time_to_live" TargetMode="External"/><Relationship Id="rId21" Type="http://schemas.openxmlformats.org/officeDocument/2006/relationships/hyperlink" Target="https://en.wikipedia.org/wiki/IP_address" TargetMode="External"/><Relationship Id="rId42" Type="http://schemas.openxmlformats.org/officeDocument/2006/relationships/hyperlink" Target="https://en.wikipedia.org/wiki/MQTT" TargetMode="External"/><Relationship Id="rId63" Type="http://schemas.openxmlformats.org/officeDocument/2006/relationships/hyperlink" Target="https://en.wikipedia.org/wiki/Stream_Control_Transmission_Protocol" TargetMode="External"/><Relationship Id="rId84" Type="http://schemas.openxmlformats.org/officeDocument/2006/relationships/hyperlink" Target="https://en.wikipedia.org/wiki/Wi-Fi" TargetMode="External"/><Relationship Id="rId138" Type="http://schemas.openxmlformats.org/officeDocument/2006/relationships/hyperlink" Target="https://en.wikipedia.org/wiki/Internet_Control_Message_Protocol" TargetMode="External"/><Relationship Id="rId159" Type="http://schemas.openxmlformats.org/officeDocument/2006/relationships/hyperlink" Target="https://en.wikipedia.org/wiki/ICMP_Router_Discovery_Protocol" TargetMode="External"/><Relationship Id="rId170" Type="http://schemas.openxmlformats.org/officeDocument/2006/relationships/hyperlink" Target="https://tools.ietf.org/html/rfc4727" TargetMode="External"/><Relationship Id="rId191" Type="http://schemas.openxmlformats.org/officeDocument/2006/relationships/hyperlink" Target="https://en.wikipedia.org/wiki/User_Datagram_Protocol" TargetMode="External"/><Relationship Id="rId205" Type="http://schemas.openxmlformats.org/officeDocument/2006/relationships/hyperlink" Target="https://en.wikipedia.org/wiki/IP_Multicast" TargetMode="External"/><Relationship Id="rId226" Type="http://schemas.openxmlformats.org/officeDocument/2006/relationships/hyperlink" Target="https://en.wikipedia.org/wiki/RFC_(identifier)" TargetMode="External"/><Relationship Id="rId247" Type="http://schemas.openxmlformats.org/officeDocument/2006/relationships/hyperlink" Target="https://web.archive.org/web/20130102124241/http:/www.cisco.com/en/US/docs/ios/12_3/ipaddr/command/reference/ip1_i2g.html" TargetMode="External"/><Relationship Id="rId107" Type="http://schemas.openxmlformats.org/officeDocument/2006/relationships/hyperlink" Target="https://en.wikipedia.org/wiki/Internet_Control_Message_Protocol" TargetMode="External"/><Relationship Id="rId11" Type="http://schemas.openxmlformats.org/officeDocument/2006/relationships/hyperlink" Target="https://en.wikipedia.org/wiki/Internet_Control_Message_Protocol" TargetMode="External"/><Relationship Id="rId32" Type="http://schemas.openxmlformats.org/officeDocument/2006/relationships/hyperlink" Target="https://en.wikipedia.org/wiki/Application_layer" TargetMode="External"/><Relationship Id="rId53" Type="http://schemas.openxmlformats.org/officeDocument/2006/relationships/hyperlink" Target="https://en.wikipedia.org/wiki/Simple_Network_Management_Protocol" TargetMode="External"/><Relationship Id="rId74" Type="http://schemas.openxmlformats.org/officeDocument/2006/relationships/hyperlink" Target="https://en.wikipedia.org/wiki/Category:Internet_layer_protocols" TargetMode="External"/><Relationship Id="rId128" Type="http://schemas.openxmlformats.org/officeDocument/2006/relationships/hyperlink" Target="https://en.wikipedia.org/wiki/Internet_Control_Message_Protocol" TargetMode="External"/><Relationship Id="rId149" Type="http://schemas.openxmlformats.org/officeDocument/2006/relationships/hyperlink" Target="https://en.wikipedia.org/wiki/Internet_Control_Message_Protocol" TargetMode="External"/><Relationship Id="rId5" Type="http://schemas.openxmlformats.org/officeDocument/2006/relationships/hyperlink" Target="https://en.wikipedia.org/wiki/Internet_Control_Message_Protocol" TargetMode="External"/><Relationship Id="rId95" Type="http://schemas.openxmlformats.org/officeDocument/2006/relationships/hyperlink" Target="https://en.wikipedia.org/wiki/Internet_Control_Message_Protocol" TargetMode="External"/><Relationship Id="rId160" Type="http://schemas.openxmlformats.org/officeDocument/2006/relationships/hyperlink" Target="https://en.wikipedia.org/wiki/ICMP_Time_Exceeded" TargetMode="External"/><Relationship Id="rId181" Type="http://schemas.openxmlformats.org/officeDocument/2006/relationships/hyperlink" Target="https://tools.ietf.org/html/rfc1122" TargetMode="External"/><Relationship Id="rId216" Type="http://schemas.openxmlformats.org/officeDocument/2006/relationships/hyperlink" Target="https://doi.org/10.17487%2FRFC1812" TargetMode="External"/><Relationship Id="rId237" Type="http://schemas.openxmlformats.org/officeDocument/2006/relationships/hyperlink" Target="https://en.wikipedia.org/wiki/Special:BookSources/9780321418494" TargetMode="External"/><Relationship Id="rId258" Type="http://schemas.openxmlformats.org/officeDocument/2006/relationships/hyperlink" Target="https://www.iana.org/assignments/icmp-parameters/icmp-parameters.xhtml" TargetMode="External"/><Relationship Id="rId22" Type="http://schemas.openxmlformats.org/officeDocument/2006/relationships/hyperlink" Target="https://en.wikipedia.org/wiki/Host_(network)" TargetMode="External"/><Relationship Id="rId43" Type="http://schemas.openxmlformats.org/officeDocument/2006/relationships/hyperlink" Target="https://en.wikipedia.org/wiki/Network_News_Transfer_Protocol" TargetMode="External"/><Relationship Id="rId64" Type="http://schemas.openxmlformats.org/officeDocument/2006/relationships/hyperlink" Target="https://en.wikipedia.org/wiki/Resource_Reservation_Protocol" TargetMode="External"/><Relationship Id="rId118" Type="http://schemas.openxmlformats.org/officeDocument/2006/relationships/hyperlink" Target="https://en.wikipedia.org/wiki/Internet_Control_Message_Protocol" TargetMode="External"/><Relationship Id="rId139" Type="http://schemas.openxmlformats.org/officeDocument/2006/relationships/hyperlink" Target="https://tools.ietf.org/html/rfc1071" TargetMode="External"/><Relationship Id="rId85" Type="http://schemas.openxmlformats.org/officeDocument/2006/relationships/hyperlink" Target="https://en.wikipedia.org/wiki/Digital_subscriber_line" TargetMode="External"/><Relationship Id="rId150" Type="http://schemas.openxmlformats.org/officeDocument/2006/relationships/hyperlink" Target="https://en.wikipedia.org/wiki/Internet_Control_Message_Protocol" TargetMode="External"/><Relationship Id="rId171" Type="http://schemas.openxmlformats.org/officeDocument/2006/relationships/hyperlink" Target="https://tools.ietf.org/html/rfc4727" TargetMode="External"/><Relationship Id="rId192" Type="http://schemas.openxmlformats.org/officeDocument/2006/relationships/hyperlink" Target="https://en.wikipedia.org/wiki/Transmission_Control_Protocol" TargetMode="External"/><Relationship Id="rId206" Type="http://schemas.openxmlformats.org/officeDocument/2006/relationships/hyperlink" Target="https://en.wikipedia.org/wiki/Internet_Control_Message_Protocol" TargetMode="External"/><Relationship Id="rId227" Type="http://schemas.openxmlformats.org/officeDocument/2006/relationships/hyperlink" Target="https://tools.ietf.org/html/rfc1812" TargetMode="External"/><Relationship Id="rId248" Type="http://schemas.openxmlformats.org/officeDocument/2006/relationships/hyperlink" Target="https://en.wikipedia.org/wiki/Cisco_Systems" TargetMode="External"/><Relationship Id="rId12" Type="http://schemas.openxmlformats.org/officeDocument/2006/relationships/hyperlink" Target="https://en.wikipedia.org/wiki/DARPA" TargetMode="External"/><Relationship Id="rId33" Type="http://schemas.openxmlformats.org/officeDocument/2006/relationships/hyperlink" Target="https://en.wikipedia.org/wiki/Border_Gateway_Protocol" TargetMode="External"/><Relationship Id="rId108" Type="http://schemas.openxmlformats.org/officeDocument/2006/relationships/hyperlink" Target="https://en.wikipedia.org/wiki/Internet_Control_Message_Protocol" TargetMode="External"/><Relationship Id="rId129" Type="http://schemas.openxmlformats.org/officeDocument/2006/relationships/hyperlink" Target="https://en.wikipedia.org/wiki/Internet_Control_Message_Protocol" TargetMode="External"/><Relationship Id="rId54" Type="http://schemas.openxmlformats.org/officeDocument/2006/relationships/hyperlink" Target="https://en.wikipedia.org/wiki/Secure_Shell" TargetMode="External"/><Relationship Id="rId75" Type="http://schemas.openxmlformats.org/officeDocument/2006/relationships/hyperlink" Target="https://en.wikipedia.org/wiki/Link_layer" TargetMode="External"/><Relationship Id="rId96" Type="http://schemas.openxmlformats.org/officeDocument/2006/relationships/hyperlink" Target="https://en.wikipedia.org/wiki/Internet_Control_Message_Protocol" TargetMode="External"/><Relationship Id="rId140" Type="http://schemas.openxmlformats.org/officeDocument/2006/relationships/hyperlink" Target="https://en.wikipedia.org/wiki/Internet_Control_Message_Protocol" TargetMode="External"/><Relationship Id="rId161" Type="http://schemas.openxmlformats.org/officeDocument/2006/relationships/hyperlink" Target="https://en.wikipedia.org/wiki/Internet_Control_Message_Protocol" TargetMode="External"/><Relationship Id="rId182" Type="http://schemas.openxmlformats.org/officeDocument/2006/relationships/hyperlink" Target="https://en.wikipedia.org/wiki/Gateway_(telecommunications)" TargetMode="External"/><Relationship Id="rId217" Type="http://schemas.openxmlformats.org/officeDocument/2006/relationships/hyperlink" Target="https://archive.org/details/datacommunicatio00foro_184" TargetMode="External"/><Relationship Id="rId1" Type="http://schemas.openxmlformats.org/officeDocument/2006/relationships/numbering" Target="numbering.xml"/><Relationship Id="rId6" Type="http://schemas.openxmlformats.org/officeDocument/2006/relationships/hyperlink" Target="https://en.wikipedia.org/wiki/Internet_Control_Message_Protocol" TargetMode="External"/><Relationship Id="rId212" Type="http://schemas.openxmlformats.org/officeDocument/2006/relationships/hyperlink" Target="https://en.wikipedia.org/wiki/Path_MTU_Discovery" TargetMode="External"/><Relationship Id="rId233" Type="http://schemas.openxmlformats.org/officeDocument/2006/relationships/hyperlink" Target="https://tools.ietf.org/html/rfc792" TargetMode="External"/><Relationship Id="rId238" Type="http://schemas.openxmlformats.org/officeDocument/2006/relationships/hyperlink" Target="https://tools.ietf.org/html/rfc8335" TargetMode="External"/><Relationship Id="rId254" Type="http://schemas.openxmlformats.org/officeDocument/2006/relationships/hyperlink" Target="https://tools.ietf.org/html/rfc1716" TargetMode="External"/><Relationship Id="rId259" Type="http://schemas.openxmlformats.org/officeDocument/2006/relationships/hyperlink" Target="https://www.iana.org/assignments/protocol-numbers/protocol-numbers.xml" TargetMode="External"/><Relationship Id="rId23" Type="http://schemas.openxmlformats.org/officeDocument/2006/relationships/hyperlink" Target="https://en.wikipedia.org/wiki/Internet_Control_Message_Protocol" TargetMode="External"/><Relationship Id="rId28" Type="http://schemas.openxmlformats.org/officeDocument/2006/relationships/hyperlink" Target="https://en.wikipedia.org/wiki/Traceroute" TargetMode="External"/><Relationship Id="rId49" Type="http://schemas.openxmlformats.org/officeDocument/2006/relationships/hyperlink" Target="https://en.wikipedia.org/wiki/Real_Time_Streaming_Protocol" TargetMode="External"/><Relationship Id="rId114" Type="http://schemas.openxmlformats.org/officeDocument/2006/relationships/hyperlink" Target="https://en.wikipedia.org/wiki/Internet_Control_Message_Protocol" TargetMode="External"/><Relationship Id="rId119" Type="http://schemas.openxmlformats.org/officeDocument/2006/relationships/hyperlink" Target="https://en.wikipedia.org/wiki/Traceroute" TargetMode="External"/><Relationship Id="rId44" Type="http://schemas.openxmlformats.org/officeDocument/2006/relationships/hyperlink" Target="https://en.wikipedia.org/wiki/Network_Time_Protocol" TargetMode="External"/><Relationship Id="rId60" Type="http://schemas.openxmlformats.org/officeDocument/2006/relationships/hyperlink" Target="https://en.wikipedia.org/wiki/Transmission_Control_Protocol" TargetMode="External"/><Relationship Id="rId65" Type="http://schemas.openxmlformats.org/officeDocument/2006/relationships/hyperlink" Target="https://en.wikipedia.org/wiki/Category:Transport_layer_protocols" TargetMode="External"/><Relationship Id="rId81" Type="http://schemas.openxmlformats.org/officeDocument/2006/relationships/hyperlink" Target="https://en.wikipedia.org/wiki/Point-to-Point_Protocol" TargetMode="External"/><Relationship Id="rId86" Type="http://schemas.openxmlformats.org/officeDocument/2006/relationships/hyperlink" Target="https://en.wikipedia.org/wiki/Integrated_Services_Digital_Network" TargetMode="External"/><Relationship Id="rId130" Type="http://schemas.openxmlformats.org/officeDocument/2006/relationships/hyperlink" Target="https://en.wikipedia.org/wiki/Octet_(computing)" TargetMode="External"/><Relationship Id="rId135" Type="http://schemas.openxmlformats.org/officeDocument/2006/relationships/hyperlink" Target="https://en.wikipedia.org/wiki/Internet_Control_Message_Protocol" TargetMode="External"/><Relationship Id="rId151" Type="http://schemas.openxmlformats.org/officeDocument/2006/relationships/hyperlink" Target="https://en.wikipedia.org/wiki/Ping_(networking_utility)" TargetMode="External"/><Relationship Id="rId156" Type="http://schemas.openxmlformats.org/officeDocument/2006/relationships/hyperlink" Target="https://en.wikipedia.org/wiki/Type_of_service" TargetMode="External"/><Relationship Id="rId177" Type="http://schemas.openxmlformats.org/officeDocument/2006/relationships/image" Target="media/image3.png"/><Relationship Id="rId198" Type="http://schemas.openxmlformats.org/officeDocument/2006/relationships/hyperlink" Target="https://en.wikipedia.org/wiki/Internet_Control_Message_Protocol" TargetMode="External"/><Relationship Id="rId172" Type="http://schemas.openxmlformats.org/officeDocument/2006/relationships/hyperlink" Target="https://en.wikipedia.org/wiki/Internet_Control_Message_Protocol" TargetMode="External"/><Relationship Id="rId193" Type="http://schemas.openxmlformats.org/officeDocument/2006/relationships/hyperlink" Target="https://en.wikipedia.org/wiki/Timestamp" TargetMode="External"/><Relationship Id="rId202" Type="http://schemas.openxmlformats.org/officeDocument/2006/relationships/hyperlink" Target="https://en.wikipedia.org/wiki/Internet_Control_Message_Protocol" TargetMode="External"/><Relationship Id="rId207" Type="http://schemas.openxmlformats.org/officeDocument/2006/relationships/hyperlink" Target="https://en.wikipedia.org/wiki/ICMP_tunnel" TargetMode="External"/><Relationship Id="rId223" Type="http://schemas.openxmlformats.org/officeDocument/2006/relationships/hyperlink" Target="https://tools.ietf.org/html/rfc1812" TargetMode="External"/><Relationship Id="rId228" Type="http://schemas.openxmlformats.org/officeDocument/2006/relationships/hyperlink" Target="https://tools.ietf.org/html/rfc792" TargetMode="External"/><Relationship Id="rId244" Type="http://schemas.openxmlformats.org/officeDocument/2006/relationships/hyperlink" Target="https://tools.ietf.org/html/rfc6633" TargetMode="External"/><Relationship Id="rId249" Type="http://schemas.openxmlformats.org/officeDocument/2006/relationships/hyperlink" Target="http://www.cisco.com/en/US/docs/ios/12_3/ipaddr/command/reference/ip1_i2g.html" TargetMode="External"/><Relationship Id="rId13" Type="http://schemas.openxmlformats.org/officeDocument/2006/relationships/hyperlink" Target="https://en.wikipedia.org/wiki/OSI_model" TargetMode="External"/><Relationship Id="rId18" Type="http://schemas.openxmlformats.org/officeDocument/2006/relationships/hyperlink" Target="https://en.wikipedia.org/wiki/Internet_protocol_suite" TargetMode="External"/><Relationship Id="rId39" Type="http://schemas.openxmlformats.org/officeDocument/2006/relationships/hyperlink" Target="https://en.wikipedia.org/wiki/Internet_Message_Access_Protocol" TargetMode="External"/><Relationship Id="rId109" Type="http://schemas.openxmlformats.org/officeDocument/2006/relationships/hyperlink" Target="https://en.wikipedia.org/wiki/Internet_Control_Message_Protocol" TargetMode="External"/><Relationship Id="rId260" Type="http://schemas.openxmlformats.org/officeDocument/2006/relationships/hyperlink" Target="https://web.archive.org/web/20150110205151/http:/support.microsoft.com/kb/195686" TargetMode="External"/><Relationship Id="rId34" Type="http://schemas.openxmlformats.org/officeDocument/2006/relationships/hyperlink" Target="https://en.wikipedia.org/wiki/Dynamic_Host_Configuration_Protocol" TargetMode="External"/><Relationship Id="rId50" Type="http://schemas.openxmlformats.org/officeDocument/2006/relationships/hyperlink" Target="https://en.wikipedia.org/wiki/Routing_Information_Protocol" TargetMode="External"/><Relationship Id="rId55" Type="http://schemas.openxmlformats.org/officeDocument/2006/relationships/hyperlink" Target="https://en.wikipedia.org/wiki/Telnet" TargetMode="External"/><Relationship Id="rId76" Type="http://schemas.openxmlformats.org/officeDocument/2006/relationships/hyperlink" Target="https://en.wikipedia.org/wiki/Address_Resolution_Protocol" TargetMode="External"/><Relationship Id="rId97" Type="http://schemas.openxmlformats.org/officeDocument/2006/relationships/hyperlink" Target="https://en.wikipedia.org/wiki/Internet_Control_Message_Protocol" TargetMode="External"/><Relationship Id="rId104" Type="http://schemas.openxmlformats.org/officeDocument/2006/relationships/hyperlink" Target="https://en.wikipedia.org/wiki/Internet_Control_Message_Protocol" TargetMode="External"/><Relationship Id="rId120" Type="http://schemas.openxmlformats.org/officeDocument/2006/relationships/hyperlink" Target="https://en.wikipedia.org/wiki/Internet_Control_Message_Protocol" TargetMode="External"/><Relationship Id="rId125" Type="http://schemas.openxmlformats.org/officeDocument/2006/relationships/hyperlink" Target="https://en.wikipedia.org/wiki/Internet_Control_Message_Protocol" TargetMode="External"/><Relationship Id="rId141" Type="http://schemas.openxmlformats.org/officeDocument/2006/relationships/hyperlink" Target="https://en.wikipedia.org/wiki/Internet_Control_Message_Protocol" TargetMode="External"/><Relationship Id="rId146" Type="http://schemas.openxmlformats.org/officeDocument/2006/relationships/hyperlink" Target="https://en.wikipedia.org/wiki/ICMP_tunnel" TargetMode="External"/><Relationship Id="rId167" Type="http://schemas.openxmlformats.org/officeDocument/2006/relationships/hyperlink" Target="https://en.wikipedia.org/wiki/Internet_Control_Message_Protocol" TargetMode="External"/><Relationship Id="rId188" Type="http://schemas.openxmlformats.org/officeDocument/2006/relationships/hyperlink" Target="https://en.wikipedia.org/wiki/Traceroute" TargetMode="External"/><Relationship Id="rId7" Type="http://schemas.openxmlformats.org/officeDocument/2006/relationships/hyperlink" Target="https://en.wikipedia.org/wiki/ICMPv6" TargetMode="External"/><Relationship Id="rId71" Type="http://schemas.openxmlformats.org/officeDocument/2006/relationships/hyperlink" Target="https://en.wikipedia.org/wiki/Explicit_Congestion_Notification" TargetMode="External"/><Relationship Id="rId92" Type="http://schemas.openxmlformats.org/officeDocument/2006/relationships/image" Target="media/image2.wmf"/><Relationship Id="rId162" Type="http://schemas.openxmlformats.org/officeDocument/2006/relationships/hyperlink" Target="https://en.wikipedia.org/wiki/Traceroute" TargetMode="External"/><Relationship Id="rId183" Type="http://schemas.openxmlformats.org/officeDocument/2006/relationships/hyperlink" Target="https://en.wikipedia.org/wiki/Internet_Control_Message_Protocol" TargetMode="External"/><Relationship Id="rId213" Type="http://schemas.openxmlformats.org/officeDocument/2006/relationships/hyperlink" Target="https://en.wikipedia.org/wiki/Smurf_attack" TargetMode="External"/><Relationship Id="rId218" Type="http://schemas.openxmlformats.org/officeDocument/2006/relationships/hyperlink" Target="https://archive.org/details/datacommunicatio00foro_184/page/n657" TargetMode="External"/><Relationship Id="rId234" Type="http://schemas.openxmlformats.org/officeDocument/2006/relationships/hyperlink" Target="http://www.iana.org/assignments/icmp-parameters" TargetMode="External"/><Relationship Id="rId239" Type="http://schemas.openxmlformats.org/officeDocument/2006/relationships/hyperlink" Target="https://en.wikipedia.org/wiki/Doi_(identifier)" TargetMode="External"/><Relationship Id="rId2" Type="http://schemas.openxmlformats.org/officeDocument/2006/relationships/styles" Target="styles.xml"/><Relationship Id="rId29" Type="http://schemas.openxmlformats.org/officeDocument/2006/relationships/hyperlink" Target="https://en.wikipedia.org/wiki/IPv4" TargetMode="External"/><Relationship Id="rId250" Type="http://schemas.openxmlformats.org/officeDocument/2006/relationships/hyperlink" Target="https://tools.ietf.org/html/rfc792" TargetMode="External"/><Relationship Id="rId255" Type="http://schemas.openxmlformats.org/officeDocument/2006/relationships/hyperlink" Target="https://tools.ietf.org/html/rfc1812" TargetMode="External"/><Relationship Id="rId24" Type="http://schemas.openxmlformats.org/officeDocument/2006/relationships/hyperlink" Target="https://en.wikipedia.org/wiki/Transport_protocol" TargetMode="External"/><Relationship Id="rId40" Type="http://schemas.openxmlformats.org/officeDocument/2006/relationships/hyperlink" Target="https://en.wikipedia.org/wiki/Lightweight_Directory_Access_Protocol" TargetMode="External"/><Relationship Id="rId45" Type="http://schemas.openxmlformats.org/officeDocument/2006/relationships/hyperlink" Target="https://en.wikipedia.org/wiki/Post_Office_Protocol" TargetMode="External"/><Relationship Id="rId66" Type="http://schemas.openxmlformats.org/officeDocument/2006/relationships/hyperlink" Target="https://en.wikipedia.org/wiki/Internet_layer" TargetMode="External"/><Relationship Id="rId87" Type="http://schemas.openxmlformats.org/officeDocument/2006/relationships/hyperlink" Target="https://en.wikipedia.org/wiki/Fiber_Distributed_Data_Interface" TargetMode="External"/><Relationship Id="rId110" Type="http://schemas.openxmlformats.org/officeDocument/2006/relationships/hyperlink" Target="https://en.wikipedia.org/wiki/Internet_Control_Message_Protocol" TargetMode="External"/><Relationship Id="rId115" Type="http://schemas.openxmlformats.org/officeDocument/2006/relationships/hyperlink" Target="https://en.wikipedia.org/wiki/Router_(computing)" TargetMode="External"/><Relationship Id="rId131" Type="http://schemas.openxmlformats.org/officeDocument/2006/relationships/hyperlink" Target="https://en.wikipedia.org/wiki/Octet_(computing)" TargetMode="External"/><Relationship Id="rId136" Type="http://schemas.openxmlformats.org/officeDocument/2006/relationships/hyperlink" Target="https://en.wikipedia.org/wiki/Internet_Control_Message_Protocol" TargetMode="External"/><Relationship Id="rId157" Type="http://schemas.openxmlformats.org/officeDocument/2006/relationships/hyperlink" Target="https://en.wikipedia.org/wiki/Type_of_service" TargetMode="External"/><Relationship Id="rId178" Type="http://schemas.openxmlformats.org/officeDocument/2006/relationships/hyperlink" Target="https://en.wikipedia.org/wiki/Router_(computing)" TargetMode="External"/><Relationship Id="rId61" Type="http://schemas.openxmlformats.org/officeDocument/2006/relationships/hyperlink" Target="https://en.wikipedia.org/wiki/User_Datagram_Protocol" TargetMode="External"/><Relationship Id="rId82" Type="http://schemas.openxmlformats.org/officeDocument/2006/relationships/hyperlink" Target="https://en.wikipedia.org/wiki/Medium_access_control" TargetMode="External"/><Relationship Id="rId152" Type="http://schemas.openxmlformats.org/officeDocument/2006/relationships/hyperlink" Target="https://en.wikipedia.org/wiki/Internet_Control_Message_Protocol" TargetMode="External"/><Relationship Id="rId173" Type="http://schemas.openxmlformats.org/officeDocument/2006/relationships/hyperlink" Target="https://tools.ietf.org/html/rfc1812" TargetMode="External"/><Relationship Id="rId194" Type="http://schemas.openxmlformats.org/officeDocument/2006/relationships/hyperlink" Target="https://en.wikipedia.org/wiki/Internet_Control_Message_Protocol" TargetMode="External"/><Relationship Id="rId199" Type="http://schemas.openxmlformats.org/officeDocument/2006/relationships/hyperlink" Target="https://en.wikipedia.org/wiki/Server_(computing)" TargetMode="External"/><Relationship Id="rId203" Type="http://schemas.openxmlformats.org/officeDocument/2006/relationships/hyperlink" Target="https://en.wikipedia.org/wiki/Internet_Control_Message_Protocol" TargetMode="External"/><Relationship Id="rId208" Type="http://schemas.openxmlformats.org/officeDocument/2006/relationships/hyperlink" Target="https://en.wikipedia.org/wiki/ICMP_hole_punching" TargetMode="External"/><Relationship Id="rId229" Type="http://schemas.openxmlformats.org/officeDocument/2006/relationships/hyperlink" Target="https://en.wikipedia.org/wiki/Internet_Engineering_Task_Force" TargetMode="External"/><Relationship Id="rId19" Type="http://schemas.openxmlformats.org/officeDocument/2006/relationships/hyperlink" Target="https://en.wikipedia.org/wiki/Network_device" TargetMode="External"/><Relationship Id="rId224" Type="http://schemas.openxmlformats.org/officeDocument/2006/relationships/hyperlink" Target="https://en.wikipedia.org/wiki/Doi_(identifier)" TargetMode="External"/><Relationship Id="rId240" Type="http://schemas.openxmlformats.org/officeDocument/2006/relationships/hyperlink" Target="https://doi.org/10.17487%2FRFC8335" TargetMode="External"/><Relationship Id="rId245" Type="http://schemas.openxmlformats.org/officeDocument/2006/relationships/hyperlink" Target="http://www.cisco.com/en/US/tech/tk365/technologies_tech_note09186a0080094702.shtml" TargetMode="External"/><Relationship Id="rId261" Type="http://schemas.openxmlformats.org/officeDocument/2006/relationships/hyperlink" Target="https://en.wikipedia.org/wiki/Wayback_Machine" TargetMode="External"/><Relationship Id="rId14" Type="http://schemas.openxmlformats.org/officeDocument/2006/relationships/hyperlink" Target="https://en.wikipedia.org/wiki/Network_layer" TargetMode="External"/><Relationship Id="rId30" Type="http://schemas.openxmlformats.org/officeDocument/2006/relationships/hyperlink" Target="https://tools.ietf.org/html/rfc792" TargetMode="External"/><Relationship Id="rId35" Type="http://schemas.openxmlformats.org/officeDocument/2006/relationships/hyperlink" Target="https://en.wikipedia.org/wiki/Domain_Name_System" TargetMode="External"/><Relationship Id="rId56" Type="http://schemas.openxmlformats.org/officeDocument/2006/relationships/hyperlink" Target="https://en.wikipedia.org/wiki/Transport_Layer_Security" TargetMode="External"/><Relationship Id="rId77" Type="http://schemas.openxmlformats.org/officeDocument/2006/relationships/hyperlink" Target="https://en.wikipedia.org/wiki/Neighbor_Discovery_Protocol" TargetMode="External"/><Relationship Id="rId100" Type="http://schemas.openxmlformats.org/officeDocument/2006/relationships/hyperlink" Target="https://en.wikipedia.org/wiki/Internet_Control_Message_Protocol" TargetMode="External"/><Relationship Id="rId105" Type="http://schemas.openxmlformats.org/officeDocument/2006/relationships/hyperlink" Target="https://en.wikipedia.org/wiki/Internet_Control_Message_Protocol" TargetMode="External"/><Relationship Id="rId126" Type="http://schemas.openxmlformats.org/officeDocument/2006/relationships/hyperlink" Target="https://en.wikipedia.org/wiki/IPv4" TargetMode="External"/><Relationship Id="rId147" Type="http://schemas.openxmlformats.org/officeDocument/2006/relationships/hyperlink" Target="https://en.wikipedia.org/wiki/Deprecated" TargetMode="External"/><Relationship Id="rId168" Type="http://schemas.openxmlformats.org/officeDocument/2006/relationships/hyperlink" Target="https://tools.ietf.org/html/draft-bonica-intarea-eping-04" TargetMode="External"/><Relationship Id="rId8" Type="http://schemas.openxmlformats.org/officeDocument/2006/relationships/hyperlink" Target="https://en.wikipedia.org/wiki/Communication_protocol" TargetMode="External"/><Relationship Id="rId51" Type="http://schemas.openxmlformats.org/officeDocument/2006/relationships/hyperlink" Target="https://en.wikipedia.org/wiki/Session_Initiation_Protocol" TargetMode="External"/><Relationship Id="rId72" Type="http://schemas.openxmlformats.org/officeDocument/2006/relationships/hyperlink" Target="https://en.wikipedia.org/wiki/Internet_Group_Management_Protocol" TargetMode="External"/><Relationship Id="rId93" Type="http://schemas.openxmlformats.org/officeDocument/2006/relationships/control" Target="activeX/activeX1.xml"/><Relationship Id="rId98" Type="http://schemas.openxmlformats.org/officeDocument/2006/relationships/hyperlink" Target="https://en.wikipedia.org/wiki/Internet_Control_Message_Protocol" TargetMode="External"/><Relationship Id="rId121" Type="http://schemas.openxmlformats.org/officeDocument/2006/relationships/hyperlink" Target="https://en.wikipedia.org/wiki/Ping_(networking_utility)" TargetMode="External"/><Relationship Id="rId142" Type="http://schemas.openxmlformats.org/officeDocument/2006/relationships/hyperlink" Target="https://en.wikipedia.org/wiki/Exploit_(computer_security)" TargetMode="External"/><Relationship Id="rId163" Type="http://schemas.openxmlformats.org/officeDocument/2006/relationships/hyperlink" Target="https://en.wikipedia.org/wiki/IPv6" TargetMode="External"/><Relationship Id="rId184" Type="http://schemas.openxmlformats.org/officeDocument/2006/relationships/hyperlink" Target="https://en.wikipedia.org/wiki/Gateway_(computer_networking)" TargetMode="External"/><Relationship Id="rId189" Type="http://schemas.openxmlformats.org/officeDocument/2006/relationships/hyperlink" Target="https://en.wikipedia.org/wiki/Internet_Control_Message_Protocol" TargetMode="External"/><Relationship Id="rId219" Type="http://schemas.openxmlformats.org/officeDocument/2006/relationships/hyperlink" Target="https://en.wikipedia.org/wiki/ISBN_(identifier)" TargetMode="External"/><Relationship Id="rId3" Type="http://schemas.openxmlformats.org/officeDocument/2006/relationships/settings" Target="settings.xml"/><Relationship Id="rId214" Type="http://schemas.openxmlformats.org/officeDocument/2006/relationships/hyperlink" Target="https://tools.ietf.org/html/rfc1812" TargetMode="External"/><Relationship Id="rId230" Type="http://schemas.openxmlformats.org/officeDocument/2006/relationships/hyperlink" Target="https://en.wikipedia.org/wiki/Doi_(identifier)" TargetMode="External"/><Relationship Id="rId235" Type="http://schemas.openxmlformats.org/officeDocument/2006/relationships/hyperlink" Target="https://books.google.com/books?id=QXIwPwAACAAJ" TargetMode="External"/><Relationship Id="rId251" Type="http://schemas.openxmlformats.org/officeDocument/2006/relationships/hyperlink" Target="https://tools.ietf.org/html/rfc950" TargetMode="External"/><Relationship Id="rId256" Type="http://schemas.openxmlformats.org/officeDocument/2006/relationships/image" Target="media/image4.png"/><Relationship Id="rId25" Type="http://schemas.openxmlformats.org/officeDocument/2006/relationships/hyperlink" Target="https://en.wikipedia.org/wiki/Transmission_Control_Protocol" TargetMode="External"/><Relationship Id="rId46" Type="http://schemas.openxmlformats.org/officeDocument/2006/relationships/hyperlink" Target="https://en.wikipedia.org/wiki/Precision_Time_Protocol" TargetMode="External"/><Relationship Id="rId67" Type="http://schemas.openxmlformats.org/officeDocument/2006/relationships/hyperlink" Target="https://en.wikipedia.org/wiki/Internet_Protocol" TargetMode="External"/><Relationship Id="rId116" Type="http://schemas.openxmlformats.org/officeDocument/2006/relationships/hyperlink" Target="https://en.wikipedia.org/wiki/Datagram" TargetMode="External"/><Relationship Id="rId137" Type="http://schemas.openxmlformats.org/officeDocument/2006/relationships/hyperlink" Target="https://en.wikipedia.org/wiki/Internet_Control_Message_Protocol" TargetMode="External"/><Relationship Id="rId158" Type="http://schemas.openxmlformats.org/officeDocument/2006/relationships/hyperlink" Target="https://en.wikipedia.org/wiki/ICMP_Router_Discovery_Protocol" TargetMode="External"/><Relationship Id="rId20" Type="http://schemas.openxmlformats.org/officeDocument/2006/relationships/hyperlink" Target="https://en.wikipedia.org/wiki/Router_(computing)" TargetMode="External"/><Relationship Id="rId41" Type="http://schemas.openxmlformats.org/officeDocument/2006/relationships/hyperlink" Target="https://en.wikipedia.org/wiki/Media_Gateway_Control_Protocol" TargetMode="External"/><Relationship Id="rId62" Type="http://schemas.openxmlformats.org/officeDocument/2006/relationships/hyperlink" Target="https://en.wikipedia.org/wiki/Datagram_Congestion_Control_Protocol" TargetMode="External"/><Relationship Id="rId83" Type="http://schemas.openxmlformats.org/officeDocument/2006/relationships/hyperlink" Target="https://en.wikipedia.org/wiki/Ethernet" TargetMode="External"/><Relationship Id="rId88" Type="http://schemas.openxmlformats.org/officeDocument/2006/relationships/hyperlink" Target="https://en.wikipedia.org/wiki/Category:Link_protocols" TargetMode="External"/><Relationship Id="rId111" Type="http://schemas.openxmlformats.org/officeDocument/2006/relationships/hyperlink" Target="https://tools.ietf.org/html/rfc792" TargetMode="External"/><Relationship Id="rId132" Type="http://schemas.openxmlformats.org/officeDocument/2006/relationships/hyperlink" Target="https://en.wikipedia.org/wiki/Bit" TargetMode="External"/><Relationship Id="rId153" Type="http://schemas.openxmlformats.org/officeDocument/2006/relationships/hyperlink" Target="https://en.wikipedia.org/wiki/IPv4_packet" TargetMode="External"/><Relationship Id="rId174" Type="http://schemas.openxmlformats.org/officeDocument/2006/relationships/hyperlink" Target="https://tools.ietf.org/html/rfc6633" TargetMode="External"/><Relationship Id="rId179" Type="http://schemas.openxmlformats.org/officeDocument/2006/relationships/hyperlink" Target="https://en.wikipedia.org/wiki/Datagram" TargetMode="External"/><Relationship Id="rId195" Type="http://schemas.openxmlformats.org/officeDocument/2006/relationships/hyperlink" Target="https://en.wikipedia.org/wiki/Internet_Control_Message_Protocol" TargetMode="External"/><Relationship Id="rId209" Type="http://schemas.openxmlformats.org/officeDocument/2006/relationships/hyperlink" Target="https://en.wikipedia.org/wiki/ICMP_Router_Discovery_Protocol" TargetMode="External"/><Relationship Id="rId190" Type="http://schemas.openxmlformats.org/officeDocument/2006/relationships/hyperlink" Target="https://en.wikipedia.org/wiki/Payload_(computing)" TargetMode="External"/><Relationship Id="rId204" Type="http://schemas.openxmlformats.org/officeDocument/2006/relationships/hyperlink" Target="https://en.wikipedia.org/wiki/Internet_Control_Message_Protocol" TargetMode="External"/><Relationship Id="rId220" Type="http://schemas.openxmlformats.org/officeDocument/2006/relationships/hyperlink" Target="https://en.wikipedia.org/wiki/Special:BookSources/978-0-07-296775-3" TargetMode="External"/><Relationship Id="rId225" Type="http://schemas.openxmlformats.org/officeDocument/2006/relationships/hyperlink" Target="https://doi.org/10.17487%2FRFC1812" TargetMode="External"/><Relationship Id="rId241" Type="http://schemas.openxmlformats.org/officeDocument/2006/relationships/hyperlink" Target="https://en.wikipedia.org/wiki/RFC_(identifier)" TargetMode="External"/><Relationship Id="rId246" Type="http://schemas.openxmlformats.org/officeDocument/2006/relationships/hyperlink" Target="https://en.wikipedia.org/wiki/Cisco_Systems" TargetMode="External"/><Relationship Id="rId15" Type="http://schemas.openxmlformats.org/officeDocument/2006/relationships/hyperlink" Target="https://en.wikipedia.org/wiki/Request_for_Comments" TargetMode="External"/><Relationship Id="rId36" Type="http://schemas.openxmlformats.org/officeDocument/2006/relationships/hyperlink" Target="https://en.wikipedia.org/wiki/File_Transfer_Protocol" TargetMode="External"/><Relationship Id="rId57" Type="http://schemas.openxmlformats.org/officeDocument/2006/relationships/hyperlink" Target="https://en.wikipedia.org/wiki/XMPP" TargetMode="External"/><Relationship Id="rId106" Type="http://schemas.openxmlformats.org/officeDocument/2006/relationships/hyperlink" Target="https://en.wikipedia.org/wiki/Internet_Control_Message_Protocol" TargetMode="External"/><Relationship Id="rId127" Type="http://schemas.openxmlformats.org/officeDocument/2006/relationships/hyperlink" Target="https://en.wikipedia.org/wiki/List_of_IP_protocol_numbers" TargetMode="External"/><Relationship Id="rId262" Type="http://schemas.openxmlformats.org/officeDocument/2006/relationships/fontTable" Target="fontTable.xml"/><Relationship Id="rId10" Type="http://schemas.openxmlformats.org/officeDocument/2006/relationships/image" Target="media/image1.png"/><Relationship Id="rId31" Type="http://schemas.openxmlformats.org/officeDocument/2006/relationships/hyperlink" Target="https://en.wikipedia.org/wiki/Internet_protocol_suite" TargetMode="External"/><Relationship Id="rId52" Type="http://schemas.openxmlformats.org/officeDocument/2006/relationships/hyperlink" Target="https://en.wikipedia.org/wiki/Simple_Mail_Transfer_Protocol" TargetMode="External"/><Relationship Id="rId73" Type="http://schemas.openxmlformats.org/officeDocument/2006/relationships/hyperlink" Target="https://en.wikipedia.org/wiki/IPsec" TargetMode="External"/><Relationship Id="rId78" Type="http://schemas.openxmlformats.org/officeDocument/2006/relationships/hyperlink" Target="https://en.wikipedia.org/wiki/Open_Shortest_Path_First" TargetMode="External"/><Relationship Id="rId94" Type="http://schemas.openxmlformats.org/officeDocument/2006/relationships/hyperlink" Target="https://en.wikipedia.org/wiki/Internet_Control_Message_Protocol" TargetMode="External"/><Relationship Id="rId99" Type="http://schemas.openxmlformats.org/officeDocument/2006/relationships/hyperlink" Target="https://en.wikipedia.org/wiki/Internet_Control_Message_Protocol" TargetMode="External"/><Relationship Id="rId101" Type="http://schemas.openxmlformats.org/officeDocument/2006/relationships/hyperlink" Target="https://en.wikipedia.org/wiki/Internet_Control_Message_Protocol" TargetMode="External"/><Relationship Id="rId122" Type="http://schemas.openxmlformats.org/officeDocument/2006/relationships/hyperlink" Target="https://en.wikipedia.org/wiki/Network_layer" TargetMode="External"/><Relationship Id="rId143" Type="http://schemas.openxmlformats.org/officeDocument/2006/relationships/hyperlink" Target="https://en.wikipedia.org/wiki/Ping_of_death" TargetMode="External"/><Relationship Id="rId148" Type="http://schemas.openxmlformats.org/officeDocument/2006/relationships/hyperlink" Target="https://en.wikipedia.org/wiki/Internet_Control_Message_Protocol" TargetMode="External"/><Relationship Id="rId164" Type="http://schemas.openxmlformats.org/officeDocument/2006/relationships/hyperlink" Target="https://en.wikipedia.org/wiki/Simple_Key-Management_for_Internet_Protocol" TargetMode="External"/><Relationship Id="rId169" Type="http://schemas.openxmlformats.org/officeDocument/2006/relationships/hyperlink" Target="https://en.wikipedia.org/wiki/Internet_Control_Message_Protocol" TargetMode="External"/><Relationship Id="rId185" Type="http://schemas.openxmlformats.org/officeDocument/2006/relationships/hyperlink" Target="https://en.wikipedia.org/wiki/Datagram" TargetMode="External"/><Relationship Id="rId4" Type="http://schemas.openxmlformats.org/officeDocument/2006/relationships/webSettings" Target="webSettings.xml"/><Relationship Id="rId9" Type="http://schemas.openxmlformats.org/officeDocument/2006/relationships/hyperlink" Target="https://en.wikipedia.org/wiki/File:ICMP_header_-_General-en.svg" TargetMode="External"/><Relationship Id="rId180" Type="http://schemas.openxmlformats.org/officeDocument/2006/relationships/hyperlink" Target="https://en.wikipedia.org/wiki/Internet_Control_Message_Protocol" TargetMode="External"/><Relationship Id="rId210" Type="http://schemas.openxmlformats.org/officeDocument/2006/relationships/hyperlink" Target="https://en.wikipedia.org/wiki/PMTU_blackhole" TargetMode="External"/><Relationship Id="rId215" Type="http://schemas.openxmlformats.org/officeDocument/2006/relationships/hyperlink" Target="https://en.wikipedia.org/wiki/Doi_(identifier)" TargetMode="External"/><Relationship Id="rId236" Type="http://schemas.openxmlformats.org/officeDocument/2006/relationships/hyperlink" Target="https://en.wikipedia.org/wiki/ISBN_(identifier)" TargetMode="External"/><Relationship Id="rId257" Type="http://schemas.openxmlformats.org/officeDocument/2006/relationships/hyperlink" Target="https://en.wikiversity.org/wiki/Internet_Control_Message_Protocol" TargetMode="External"/><Relationship Id="rId26" Type="http://schemas.openxmlformats.org/officeDocument/2006/relationships/hyperlink" Target="https://en.wikipedia.org/wiki/User_Datagram_Protocol" TargetMode="External"/><Relationship Id="rId231" Type="http://schemas.openxmlformats.org/officeDocument/2006/relationships/hyperlink" Target="https://doi.org/10.17487%2FRFC0792" TargetMode="External"/><Relationship Id="rId252" Type="http://schemas.openxmlformats.org/officeDocument/2006/relationships/hyperlink" Target="https://tools.ietf.org/html/rfc1016" TargetMode="External"/><Relationship Id="rId47" Type="http://schemas.openxmlformats.org/officeDocument/2006/relationships/hyperlink" Target="https://en.wikipedia.org/wiki/Open_Network_Computing_Remote_Procedure_Call" TargetMode="External"/><Relationship Id="rId68" Type="http://schemas.openxmlformats.org/officeDocument/2006/relationships/hyperlink" Target="https://en.wikipedia.org/wiki/IPv4" TargetMode="External"/><Relationship Id="rId89" Type="http://schemas.openxmlformats.org/officeDocument/2006/relationships/hyperlink" Target="https://en.wikipedia.org/wiki/Template:IPstack" TargetMode="External"/><Relationship Id="rId112" Type="http://schemas.openxmlformats.org/officeDocument/2006/relationships/hyperlink" Target="https://en.wikipedia.org/wiki/Internet_Protocol" TargetMode="External"/><Relationship Id="rId133" Type="http://schemas.openxmlformats.org/officeDocument/2006/relationships/hyperlink" Target="https://en.wikipedia.org/wiki/Internet_Control_Message_Protocol" TargetMode="External"/><Relationship Id="rId154" Type="http://schemas.openxmlformats.org/officeDocument/2006/relationships/hyperlink" Target="https://en.wikipedia.org/wiki/Type_of_service" TargetMode="External"/><Relationship Id="rId175" Type="http://schemas.openxmlformats.org/officeDocument/2006/relationships/hyperlink" Target="https://en.wikipedia.org/wiki/Internet_Control_Message_Protocol" TargetMode="External"/><Relationship Id="rId196" Type="http://schemas.openxmlformats.org/officeDocument/2006/relationships/hyperlink" Target="https://en.wikipedia.org/wiki/Universal_Time" TargetMode="External"/><Relationship Id="rId200" Type="http://schemas.openxmlformats.org/officeDocument/2006/relationships/hyperlink" Target="https://en.wikipedia.org/wiki/Router_(computing)" TargetMode="External"/><Relationship Id="rId16" Type="http://schemas.openxmlformats.org/officeDocument/2006/relationships/hyperlink" Target="https://tools.ietf.org/html/rfc792" TargetMode="External"/><Relationship Id="rId221" Type="http://schemas.openxmlformats.org/officeDocument/2006/relationships/hyperlink" Target="https://support.microsoft.com/kb/103884" TargetMode="External"/><Relationship Id="rId242" Type="http://schemas.openxmlformats.org/officeDocument/2006/relationships/hyperlink" Target="https://tools.ietf.org/html/rfc8335" TargetMode="External"/><Relationship Id="rId263" Type="http://schemas.openxmlformats.org/officeDocument/2006/relationships/theme" Target="theme/theme1.xml"/><Relationship Id="rId37" Type="http://schemas.openxmlformats.org/officeDocument/2006/relationships/hyperlink" Target="https://en.wikipedia.org/wiki/Hypertext_Transfer_Protocol" TargetMode="External"/><Relationship Id="rId58" Type="http://schemas.openxmlformats.org/officeDocument/2006/relationships/hyperlink" Target="https://en.wikipedia.org/wiki/Category:Application_layer_protocols" TargetMode="External"/><Relationship Id="rId79" Type="http://schemas.openxmlformats.org/officeDocument/2006/relationships/hyperlink" Target="https://en.wikipedia.org/wiki/Tunneling_protocol" TargetMode="External"/><Relationship Id="rId102" Type="http://schemas.openxmlformats.org/officeDocument/2006/relationships/hyperlink" Target="https://en.wikipedia.org/wiki/Internet_Control_Message_Protocol" TargetMode="External"/><Relationship Id="rId123" Type="http://schemas.openxmlformats.org/officeDocument/2006/relationships/hyperlink" Target="https://en.wikipedia.org/wiki/Transport_layer" TargetMode="External"/><Relationship Id="rId144" Type="http://schemas.openxmlformats.org/officeDocument/2006/relationships/hyperlink" Target="https://en.wikipedia.org/wiki/Denial-of-service_attacks" TargetMode="External"/><Relationship Id="rId90" Type="http://schemas.openxmlformats.org/officeDocument/2006/relationships/hyperlink" Target="https://en.wikipedia.org/wiki/Template_talk:IPstack" TargetMode="External"/><Relationship Id="rId165" Type="http://schemas.openxmlformats.org/officeDocument/2006/relationships/hyperlink" Target="https://en.wikipedia.org/wiki/Photuris_(protocol)" TargetMode="External"/><Relationship Id="rId186" Type="http://schemas.openxmlformats.org/officeDocument/2006/relationships/hyperlink" Target="https://en.wikipedia.org/wiki/Time_to_live" TargetMode="External"/><Relationship Id="rId211" Type="http://schemas.openxmlformats.org/officeDocument/2006/relationships/hyperlink" Target="https://en.wikipedia.org/wiki/Pathping" TargetMode="External"/><Relationship Id="rId232" Type="http://schemas.openxmlformats.org/officeDocument/2006/relationships/hyperlink" Target="https://en.wikipedia.org/wiki/RFC_(identifier)" TargetMode="External"/><Relationship Id="rId253" Type="http://schemas.openxmlformats.org/officeDocument/2006/relationships/hyperlink" Target="https://tools.ietf.org/html/rfc1122" TargetMode="External"/><Relationship Id="rId27" Type="http://schemas.openxmlformats.org/officeDocument/2006/relationships/hyperlink" Target="https://en.wikipedia.org/wiki/Ping_(networking_utility)" TargetMode="External"/><Relationship Id="rId48" Type="http://schemas.openxmlformats.org/officeDocument/2006/relationships/hyperlink" Target="https://en.wikipedia.org/wiki/Real-time_Transport_Protocol" TargetMode="External"/><Relationship Id="rId69" Type="http://schemas.openxmlformats.org/officeDocument/2006/relationships/hyperlink" Target="https://en.wikipedia.org/wiki/IPv6" TargetMode="External"/><Relationship Id="rId113" Type="http://schemas.openxmlformats.org/officeDocument/2006/relationships/hyperlink" Target="https://tools.ietf.org/html/rfc1122" TargetMode="External"/><Relationship Id="rId134" Type="http://schemas.openxmlformats.org/officeDocument/2006/relationships/hyperlink" Target="https://en.wikipedia.org/wiki/Internet_Control_Message_Protocol" TargetMode="External"/><Relationship Id="rId80" Type="http://schemas.openxmlformats.org/officeDocument/2006/relationships/hyperlink" Target="https://en.wikipedia.org/wiki/Layer_2_Tunneling_Protocol" TargetMode="External"/><Relationship Id="rId155" Type="http://schemas.openxmlformats.org/officeDocument/2006/relationships/hyperlink" Target="https://en.wikipedia.org/wiki/Type_of_service" TargetMode="External"/><Relationship Id="rId176" Type="http://schemas.openxmlformats.org/officeDocument/2006/relationships/hyperlink" Target="https://en.wikipedia.org/wiki/File:ICMPv4_redirect_message_example-en.svg" TargetMode="External"/><Relationship Id="rId197" Type="http://schemas.openxmlformats.org/officeDocument/2006/relationships/hyperlink" Target="https://en.wikipedia.org/wiki/Internet_Control_Message_Protocol" TargetMode="External"/><Relationship Id="rId201" Type="http://schemas.openxmlformats.org/officeDocument/2006/relationships/hyperlink" Target="https://en.wikipedia.org/wiki/Subnet_mask" TargetMode="External"/><Relationship Id="rId222" Type="http://schemas.openxmlformats.org/officeDocument/2006/relationships/hyperlink" Target="http://www.iana.org/assignments/protocol-numbers/protocol-numbers.xml" TargetMode="External"/><Relationship Id="rId243" Type="http://schemas.openxmlformats.org/officeDocument/2006/relationships/hyperlink" Target="https://en.wikipedia.org/wiki/RFC_(identifier)" TargetMode="External"/><Relationship Id="rId17" Type="http://schemas.openxmlformats.org/officeDocument/2006/relationships/hyperlink" Target="https://en.wikipedia.org/wiki/Communications_protocol" TargetMode="External"/><Relationship Id="rId38" Type="http://schemas.openxmlformats.org/officeDocument/2006/relationships/hyperlink" Target="https://en.wikipedia.org/wiki/HTTPS" TargetMode="External"/><Relationship Id="rId59" Type="http://schemas.openxmlformats.org/officeDocument/2006/relationships/hyperlink" Target="https://en.wikipedia.org/wiki/Transport_layer" TargetMode="External"/><Relationship Id="rId103" Type="http://schemas.openxmlformats.org/officeDocument/2006/relationships/hyperlink" Target="https://en.wikipedia.org/wiki/Internet_Control_Message_Protocol" TargetMode="External"/><Relationship Id="rId124" Type="http://schemas.openxmlformats.org/officeDocument/2006/relationships/hyperlink" Target="https://en.wikipedia.org/wiki/Internet_Control_Message_Protocol" TargetMode="External"/><Relationship Id="rId70" Type="http://schemas.openxmlformats.org/officeDocument/2006/relationships/hyperlink" Target="https://en.wikipedia.org/wiki/Internet_Control_Message_Protocol_for_IPv6" TargetMode="External"/><Relationship Id="rId91" Type="http://schemas.openxmlformats.org/officeDocument/2006/relationships/hyperlink" Target="https://en.wikipedia.org/w/index.php?title=Template:IPstack&amp;action=edit" TargetMode="External"/><Relationship Id="rId145" Type="http://schemas.openxmlformats.org/officeDocument/2006/relationships/hyperlink" Target="https://en.wikipedia.org/wiki/Covert_channels" TargetMode="External"/><Relationship Id="rId166" Type="http://schemas.openxmlformats.org/officeDocument/2006/relationships/hyperlink" Target="https://en.wikipedia.org/wiki/Seamoby" TargetMode="External"/><Relationship Id="rId187" Type="http://schemas.openxmlformats.org/officeDocument/2006/relationships/hyperlink" Target="https://en.wikipedia.org/wiki/IP_fragmentation"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6451</Words>
  <Characters>36772</Characters>
  <Application>Microsoft Office Word</Application>
  <DocSecurity>0</DocSecurity>
  <Lines>306</Lines>
  <Paragraphs>86</Paragraphs>
  <ScaleCrop>false</ScaleCrop>
  <Company/>
  <LinksUpToDate>false</LinksUpToDate>
  <CharactersWithSpaces>43137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2020-07-24T14:29:00Z</dcterms:created>
  <dcterms:modified xsi:type="dcterms:W3CDTF">2020-07-24T14:30:00Z</dcterms:modified>
</cp:coreProperties>
</file>